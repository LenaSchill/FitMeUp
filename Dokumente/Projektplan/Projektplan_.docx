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E2225" w14:textId="77777777" w:rsidR="0002217C" w:rsidRDefault="0002217C">
      <w:pPr>
        <w:spacing w:before="240" w:after="240"/>
        <w:jc w:val="center"/>
        <w:rPr>
          <w:b/>
          <w:sz w:val="40"/>
          <w:szCs w:val="40"/>
        </w:rPr>
      </w:pPr>
    </w:p>
    <w:p w14:paraId="7090DD79" w14:textId="77777777" w:rsidR="0002217C" w:rsidRDefault="0002217C">
      <w:pPr>
        <w:spacing w:before="240" w:after="240"/>
        <w:jc w:val="center"/>
        <w:rPr>
          <w:b/>
          <w:sz w:val="40"/>
          <w:szCs w:val="40"/>
        </w:rPr>
      </w:pPr>
    </w:p>
    <w:p w14:paraId="008D6ADD" w14:textId="77777777" w:rsidR="0002217C" w:rsidRDefault="0002217C">
      <w:pPr>
        <w:spacing w:before="240" w:after="240"/>
        <w:jc w:val="center"/>
        <w:rPr>
          <w:b/>
          <w:sz w:val="40"/>
          <w:szCs w:val="40"/>
        </w:rPr>
      </w:pPr>
    </w:p>
    <w:p w14:paraId="4C495628" w14:textId="77777777" w:rsidR="0002217C" w:rsidRDefault="0002217C">
      <w:pPr>
        <w:spacing w:before="240" w:after="240"/>
        <w:jc w:val="center"/>
        <w:rPr>
          <w:b/>
          <w:sz w:val="40"/>
          <w:szCs w:val="40"/>
        </w:rPr>
      </w:pPr>
    </w:p>
    <w:p w14:paraId="347B2D60" w14:textId="77777777" w:rsidR="0002217C" w:rsidRDefault="00AE1D09">
      <w:pPr>
        <w:spacing w:before="240" w:after="240"/>
        <w:ind w:left="2160" w:firstLine="720"/>
        <w:rPr>
          <w:b/>
          <w:sz w:val="40"/>
          <w:szCs w:val="40"/>
        </w:rPr>
      </w:pPr>
      <w:r>
        <w:rPr>
          <w:b/>
          <w:sz w:val="40"/>
          <w:szCs w:val="40"/>
        </w:rPr>
        <w:t>Projekt: FitMeUp!</w:t>
      </w:r>
    </w:p>
    <w:p w14:paraId="74888FF1" w14:textId="77777777" w:rsidR="0002217C" w:rsidRDefault="00AE1D09">
      <w:pPr>
        <w:spacing w:before="240" w:after="240"/>
        <w:jc w:val="center"/>
        <w:rPr>
          <w:b/>
          <w:sz w:val="26"/>
          <w:szCs w:val="26"/>
        </w:rPr>
      </w:pPr>
      <w:r>
        <w:rPr>
          <w:b/>
          <w:sz w:val="26"/>
          <w:szCs w:val="26"/>
        </w:rPr>
        <w:t>Projektplan</w:t>
      </w:r>
    </w:p>
    <w:p w14:paraId="3607091D" w14:textId="77777777" w:rsidR="0002217C" w:rsidRDefault="00AE1D09">
      <w:pPr>
        <w:spacing w:before="240" w:after="240"/>
        <w:jc w:val="center"/>
        <w:rPr>
          <w:sz w:val="20"/>
          <w:szCs w:val="20"/>
        </w:rPr>
      </w:pPr>
      <w:r>
        <w:rPr>
          <w:sz w:val="20"/>
          <w:szCs w:val="20"/>
        </w:rPr>
        <w:t>[Dokumentstruktur basiert auf RUP “Software Development Plan”]</w:t>
      </w:r>
    </w:p>
    <w:p w14:paraId="46F55B0D" w14:textId="77777777" w:rsidR="0002217C" w:rsidRDefault="00AE1D09">
      <w:pPr>
        <w:spacing w:before="240" w:after="240"/>
        <w:jc w:val="center"/>
      </w:pPr>
      <w:r>
        <w:t xml:space="preserve"> </w:t>
      </w:r>
    </w:p>
    <w:p w14:paraId="4DB2E06E" w14:textId="77777777" w:rsidR="0002217C" w:rsidRDefault="0002217C">
      <w:pPr>
        <w:ind w:left="1440"/>
      </w:pPr>
    </w:p>
    <w:p w14:paraId="6258CC94" w14:textId="77777777" w:rsidR="0002217C" w:rsidRDefault="0002217C">
      <w:pPr>
        <w:ind w:left="1440"/>
      </w:pPr>
    </w:p>
    <w:p w14:paraId="03AD23D5" w14:textId="77777777" w:rsidR="0002217C" w:rsidRDefault="0002217C">
      <w:pPr>
        <w:ind w:left="1440"/>
      </w:pPr>
    </w:p>
    <w:p w14:paraId="24446298" w14:textId="77777777" w:rsidR="0002217C" w:rsidRDefault="0002217C">
      <w:pPr>
        <w:ind w:left="1440"/>
      </w:pPr>
    </w:p>
    <w:p w14:paraId="6E872E3E" w14:textId="77777777" w:rsidR="0002217C" w:rsidRDefault="0002217C">
      <w:pPr>
        <w:ind w:left="1440"/>
      </w:pPr>
    </w:p>
    <w:p w14:paraId="5305F63C" w14:textId="77777777" w:rsidR="0002217C" w:rsidRDefault="0002217C">
      <w:pPr>
        <w:ind w:left="1440"/>
      </w:pPr>
    </w:p>
    <w:p w14:paraId="26C4436D" w14:textId="77777777" w:rsidR="0002217C" w:rsidRDefault="0002217C">
      <w:pPr>
        <w:ind w:left="1440"/>
      </w:pPr>
    </w:p>
    <w:p w14:paraId="525B6817" w14:textId="77777777" w:rsidR="0002217C" w:rsidRDefault="0002217C">
      <w:pPr>
        <w:ind w:left="1440"/>
      </w:pPr>
    </w:p>
    <w:p w14:paraId="17B51CBD" w14:textId="77777777" w:rsidR="0002217C" w:rsidRDefault="0002217C">
      <w:pPr>
        <w:ind w:left="1440"/>
      </w:pPr>
    </w:p>
    <w:p w14:paraId="1A1C4518" w14:textId="77777777" w:rsidR="0002217C" w:rsidRDefault="0002217C">
      <w:pPr>
        <w:ind w:left="1440"/>
      </w:pPr>
    </w:p>
    <w:p w14:paraId="499379AB" w14:textId="77777777" w:rsidR="0002217C" w:rsidRDefault="0002217C">
      <w:pPr>
        <w:ind w:left="1440"/>
      </w:pPr>
    </w:p>
    <w:p w14:paraId="39AF67B1" w14:textId="77777777" w:rsidR="0002217C" w:rsidRDefault="0002217C">
      <w:pPr>
        <w:ind w:left="1440"/>
      </w:pPr>
    </w:p>
    <w:p w14:paraId="1929D196" w14:textId="77777777" w:rsidR="0002217C" w:rsidRDefault="0002217C">
      <w:pPr>
        <w:ind w:left="1440"/>
      </w:pPr>
    </w:p>
    <w:p w14:paraId="745A2AA0" w14:textId="77777777" w:rsidR="0002217C" w:rsidRDefault="0002217C">
      <w:pPr>
        <w:ind w:left="1440"/>
      </w:pPr>
    </w:p>
    <w:p w14:paraId="422232BD" w14:textId="77777777" w:rsidR="0002217C" w:rsidRDefault="0002217C">
      <w:pPr>
        <w:ind w:left="1440"/>
      </w:pPr>
    </w:p>
    <w:p w14:paraId="350144D1" w14:textId="77777777" w:rsidR="0002217C" w:rsidRDefault="0002217C">
      <w:pPr>
        <w:ind w:left="1440"/>
      </w:pPr>
    </w:p>
    <w:p w14:paraId="0CB9DCB2" w14:textId="77777777" w:rsidR="0002217C" w:rsidRDefault="0002217C">
      <w:pPr>
        <w:ind w:left="1440"/>
      </w:pPr>
    </w:p>
    <w:p w14:paraId="5154592D" w14:textId="77777777" w:rsidR="0002217C" w:rsidRDefault="0002217C">
      <w:pPr>
        <w:ind w:left="1440"/>
      </w:pPr>
    </w:p>
    <w:p w14:paraId="2BEDFC40" w14:textId="77777777" w:rsidR="0002217C" w:rsidRDefault="0002217C">
      <w:pPr>
        <w:ind w:left="1440"/>
      </w:pPr>
    </w:p>
    <w:p w14:paraId="63F2E21D" w14:textId="77777777" w:rsidR="0002217C" w:rsidRDefault="0002217C">
      <w:pPr>
        <w:ind w:left="1440"/>
      </w:pPr>
    </w:p>
    <w:p w14:paraId="77D95B95" w14:textId="77777777" w:rsidR="0002217C" w:rsidRDefault="0002217C">
      <w:pPr>
        <w:ind w:left="1440"/>
      </w:pPr>
    </w:p>
    <w:p w14:paraId="689B564B" w14:textId="77777777" w:rsidR="0002217C" w:rsidRDefault="0002217C">
      <w:pPr>
        <w:ind w:left="1440"/>
      </w:pPr>
    </w:p>
    <w:p w14:paraId="2A4A5C21" w14:textId="77777777" w:rsidR="0002217C" w:rsidRDefault="0002217C">
      <w:pPr>
        <w:sectPr w:rsidR="0002217C">
          <w:footerReference w:type="default" r:id="rId11"/>
          <w:footerReference w:type="first" r:id="rId12"/>
          <w:pgSz w:w="11909" w:h="16834"/>
          <w:pgMar w:top="1440" w:right="1440" w:bottom="1440" w:left="1440" w:header="720" w:footer="720" w:gutter="0"/>
          <w:pgNumType w:start="0"/>
          <w:cols w:space="720"/>
          <w:titlePg/>
        </w:sectPr>
      </w:pPr>
    </w:p>
    <w:p w14:paraId="01BD3283" w14:textId="77777777" w:rsidR="0002217C" w:rsidRDefault="00AE1D09">
      <w:pPr>
        <w:rPr>
          <w:sz w:val="24"/>
          <w:szCs w:val="24"/>
        </w:rPr>
      </w:pPr>
      <w:r>
        <w:rPr>
          <w:sz w:val="24"/>
          <w:szCs w:val="24"/>
        </w:rPr>
        <w:lastRenderedPageBreak/>
        <w:t>Inhaltsverzeichnis</w:t>
      </w:r>
    </w:p>
    <w:p w14:paraId="52477ADE" w14:textId="77777777" w:rsidR="0002217C" w:rsidRDefault="0002217C"/>
    <w:sdt>
      <w:sdtPr>
        <w:id w:val="-628156499"/>
        <w:docPartObj>
          <w:docPartGallery w:val="Table of Contents"/>
          <w:docPartUnique/>
        </w:docPartObj>
      </w:sdtPr>
      <w:sdtContent>
        <w:p w14:paraId="1B418818" w14:textId="77777777" w:rsidR="0002217C" w:rsidRDefault="00AE1D09">
          <w:pPr>
            <w:tabs>
              <w:tab w:val="right" w:pos="9025"/>
            </w:tabs>
            <w:spacing w:before="80" w:line="240" w:lineRule="auto"/>
          </w:pPr>
          <w:r>
            <w:fldChar w:fldCharType="begin"/>
          </w:r>
          <w:r>
            <w:instrText xml:space="preserve"> TOC \h \u \z </w:instrText>
          </w:r>
          <w:r>
            <w:fldChar w:fldCharType="separate"/>
          </w:r>
          <w:hyperlink w:anchor="_so7tn2wi4cwk">
            <w:r>
              <w:rPr>
                <w:b/>
              </w:rPr>
              <w:t>1. Dokumentinformation</w:t>
            </w:r>
          </w:hyperlink>
          <w:r>
            <w:rPr>
              <w:b/>
            </w:rPr>
            <w:tab/>
          </w:r>
          <w:r>
            <w:fldChar w:fldCharType="begin"/>
          </w:r>
          <w:r>
            <w:instrText xml:space="preserve"> PAGEREF _so7tn2wi4cwk \h </w:instrText>
          </w:r>
          <w:r>
            <w:fldChar w:fldCharType="separate"/>
          </w:r>
          <w:r>
            <w:rPr>
              <w:b/>
            </w:rPr>
            <w:t>2</w:t>
          </w:r>
          <w:r>
            <w:fldChar w:fldCharType="end"/>
          </w:r>
        </w:p>
        <w:p w14:paraId="3C0ECB59" w14:textId="77777777" w:rsidR="0002217C" w:rsidRDefault="00BD6F7E">
          <w:pPr>
            <w:tabs>
              <w:tab w:val="right" w:pos="9025"/>
            </w:tabs>
            <w:spacing w:before="60" w:line="240" w:lineRule="auto"/>
            <w:ind w:left="360"/>
            <w:rPr>
              <w:color w:val="000000"/>
            </w:rPr>
          </w:pPr>
          <w:hyperlink w:anchor="_q12jqadajn0t">
            <w:r w:rsidR="00AE1D09">
              <w:rPr>
                <w:color w:val="000000"/>
              </w:rPr>
              <w:t>1.1. Änderungsgeschichte</w:t>
            </w:r>
          </w:hyperlink>
          <w:r w:rsidR="00AE1D09">
            <w:rPr>
              <w:color w:val="000000"/>
            </w:rPr>
            <w:tab/>
          </w:r>
          <w:r w:rsidR="00AE1D09">
            <w:fldChar w:fldCharType="begin"/>
          </w:r>
          <w:r w:rsidR="00AE1D09">
            <w:instrText xml:space="preserve"> PAGEREF _q12jqadajn0t \h </w:instrText>
          </w:r>
          <w:r w:rsidR="00AE1D09">
            <w:fldChar w:fldCharType="separate"/>
          </w:r>
          <w:r w:rsidR="00AE1D09">
            <w:rPr>
              <w:color w:val="000000"/>
            </w:rPr>
            <w:t>2</w:t>
          </w:r>
          <w:r w:rsidR="00AE1D09">
            <w:fldChar w:fldCharType="end"/>
          </w:r>
        </w:p>
        <w:p w14:paraId="1E9BEBE0" w14:textId="77777777" w:rsidR="0002217C" w:rsidRDefault="00BD6F7E">
          <w:pPr>
            <w:tabs>
              <w:tab w:val="right" w:pos="9025"/>
            </w:tabs>
            <w:spacing w:before="200" w:line="240" w:lineRule="auto"/>
          </w:pPr>
          <w:hyperlink w:anchor="_ot8v8hjfo5uk">
            <w:r w:rsidR="00AE1D09">
              <w:rPr>
                <w:b/>
              </w:rPr>
              <w:t>2. Einführung</w:t>
            </w:r>
          </w:hyperlink>
          <w:r w:rsidR="00AE1D09">
            <w:rPr>
              <w:b/>
            </w:rPr>
            <w:tab/>
          </w:r>
          <w:r w:rsidR="00AE1D09">
            <w:fldChar w:fldCharType="begin"/>
          </w:r>
          <w:r w:rsidR="00AE1D09">
            <w:instrText xml:space="preserve"> PAGEREF _ot8v8hjfo5uk \h </w:instrText>
          </w:r>
          <w:r w:rsidR="00AE1D09">
            <w:fldChar w:fldCharType="separate"/>
          </w:r>
          <w:r w:rsidR="00AE1D09">
            <w:rPr>
              <w:b/>
            </w:rPr>
            <w:t>3</w:t>
          </w:r>
          <w:r w:rsidR="00AE1D09">
            <w:fldChar w:fldCharType="end"/>
          </w:r>
        </w:p>
        <w:p w14:paraId="5EB4C258" w14:textId="77777777" w:rsidR="0002217C" w:rsidRDefault="00BD6F7E">
          <w:pPr>
            <w:tabs>
              <w:tab w:val="right" w:pos="9025"/>
            </w:tabs>
            <w:spacing w:before="60" w:line="240" w:lineRule="auto"/>
            <w:ind w:left="360"/>
            <w:rPr>
              <w:color w:val="000000"/>
            </w:rPr>
          </w:pPr>
          <w:hyperlink w:anchor="_7601dwakn634">
            <w:r w:rsidR="00AE1D09">
              <w:rPr>
                <w:color w:val="000000"/>
              </w:rPr>
              <w:t>2.1. Definitionen und Abkürzungen</w:t>
            </w:r>
          </w:hyperlink>
          <w:r w:rsidR="00AE1D09">
            <w:rPr>
              <w:color w:val="000000"/>
            </w:rPr>
            <w:tab/>
          </w:r>
          <w:r w:rsidR="00AE1D09">
            <w:fldChar w:fldCharType="begin"/>
          </w:r>
          <w:r w:rsidR="00AE1D09">
            <w:instrText xml:space="preserve"> PAGEREF _7601dwakn634 \h </w:instrText>
          </w:r>
          <w:r w:rsidR="00AE1D09">
            <w:fldChar w:fldCharType="separate"/>
          </w:r>
          <w:r w:rsidR="00AE1D09">
            <w:rPr>
              <w:color w:val="000000"/>
            </w:rPr>
            <w:t>3</w:t>
          </w:r>
          <w:r w:rsidR="00AE1D09">
            <w:fldChar w:fldCharType="end"/>
          </w:r>
        </w:p>
        <w:p w14:paraId="57909F3B" w14:textId="77777777" w:rsidR="0002217C" w:rsidRDefault="00BD6F7E">
          <w:pPr>
            <w:tabs>
              <w:tab w:val="right" w:pos="9025"/>
            </w:tabs>
            <w:spacing w:before="60" w:line="240" w:lineRule="auto"/>
            <w:ind w:left="360"/>
            <w:rPr>
              <w:color w:val="000000"/>
            </w:rPr>
          </w:pPr>
          <w:hyperlink w:anchor="_pu66j750qayr">
            <w:r w:rsidR="00AE1D09">
              <w:rPr>
                <w:color w:val="000000"/>
              </w:rPr>
              <w:t>2.2. Referenzen</w:t>
            </w:r>
          </w:hyperlink>
          <w:r w:rsidR="00AE1D09">
            <w:rPr>
              <w:color w:val="000000"/>
            </w:rPr>
            <w:tab/>
          </w:r>
          <w:r w:rsidR="00AE1D09">
            <w:fldChar w:fldCharType="begin"/>
          </w:r>
          <w:r w:rsidR="00AE1D09">
            <w:instrText xml:space="preserve"> PAGEREF _pu66j750qayr \h </w:instrText>
          </w:r>
          <w:r w:rsidR="00AE1D09">
            <w:fldChar w:fldCharType="separate"/>
          </w:r>
          <w:r w:rsidR="00AE1D09">
            <w:rPr>
              <w:color w:val="000000"/>
            </w:rPr>
            <w:t>3</w:t>
          </w:r>
          <w:r w:rsidR="00AE1D09">
            <w:fldChar w:fldCharType="end"/>
          </w:r>
        </w:p>
        <w:p w14:paraId="62397E89" w14:textId="77777777" w:rsidR="0002217C" w:rsidRDefault="00BD6F7E">
          <w:pPr>
            <w:tabs>
              <w:tab w:val="right" w:pos="9025"/>
            </w:tabs>
            <w:spacing w:before="60" w:line="240" w:lineRule="auto"/>
            <w:ind w:left="360"/>
            <w:rPr>
              <w:color w:val="000000"/>
            </w:rPr>
          </w:pPr>
          <w:hyperlink w:anchor="_4jfmy0yhzn77">
            <w:r w:rsidR="00AE1D09">
              <w:rPr>
                <w:color w:val="000000"/>
              </w:rPr>
              <w:t>2.3. Übersicht</w:t>
            </w:r>
          </w:hyperlink>
          <w:r w:rsidR="00AE1D09">
            <w:rPr>
              <w:color w:val="000000"/>
            </w:rPr>
            <w:tab/>
          </w:r>
          <w:r w:rsidR="00AE1D09">
            <w:fldChar w:fldCharType="begin"/>
          </w:r>
          <w:r w:rsidR="00AE1D09">
            <w:instrText xml:space="preserve"> PAGEREF _4jfmy0yhzn77 \h </w:instrText>
          </w:r>
          <w:r w:rsidR="00AE1D09">
            <w:fldChar w:fldCharType="separate"/>
          </w:r>
          <w:r w:rsidR="00AE1D09">
            <w:rPr>
              <w:color w:val="000000"/>
            </w:rPr>
            <w:t>3</w:t>
          </w:r>
          <w:r w:rsidR="00AE1D09">
            <w:fldChar w:fldCharType="end"/>
          </w:r>
        </w:p>
        <w:p w14:paraId="52B84162" w14:textId="77777777" w:rsidR="0002217C" w:rsidRDefault="00BD6F7E">
          <w:pPr>
            <w:tabs>
              <w:tab w:val="right" w:pos="9025"/>
            </w:tabs>
            <w:spacing w:before="200" w:line="240" w:lineRule="auto"/>
            <w:rPr>
              <w:b/>
              <w:color w:val="000000"/>
            </w:rPr>
          </w:pPr>
          <w:hyperlink w:anchor="_y9i8xx64h78x">
            <w:r w:rsidR="00AE1D09">
              <w:rPr>
                <w:b/>
                <w:color w:val="000000"/>
              </w:rPr>
              <w:t>3. Projektübersicht</w:t>
            </w:r>
          </w:hyperlink>
          <w:r w:rsidR="00AE1D09">
            <w:rPr>
              <w:b/>
              <w:color w:val="000000"/>
            </w:rPr>
            <w:tab/>
          </w:r>
          <w:r w:rsidR="00AE1D09">
            <w:fldChar w:fldCharType="begin"/>
          </w:r>
          <w:r w:rsidR="00AE1D09">
            <w:instrText xml:space="preserve"> PAGEREF _y9i8xx64h78x \h </w:instrText>
          </w:r>
          <w:r w:rsidR="00AE1D09">
            <w:fldChar w:fldCharType="separate"/>
          </w:r>
          <w:r w:rsidR="00AE1D09">
            <w:rPr>
              <w:b/>
              <w:color w:val="000000"/>
            </w:rPr>
            <w:t>3</w:t>
          </w:r>
          <w:r w:rsidR="00AE1D09">
            <w:fldChar w:fldCharType="end"/>
          </w:r>
        </w:p>
        <w:p w14:paraId="01B130DC" w14:textId="77777777" w:rsidR="0002217C" w:rsidRDefault="00BD6F7E">
          <w:pPr>
            <w:tabs>
              <w:tab w:val="right" w:pos="9025"/>
            </w:tabs>
            <w:spacing w:before="60" w:line="240" w:lineRule="auto"/>
            <w:ind w:left="360"/>
            <w:rPr>
              <w:color w:val="000000"/>
            </w:rPr>
          </w:pPr>
          <w:hyperlink w:anchor="_ilp701omg0tp">
            <w:r w:rsidR="00AE1D09">
              <w:rPr>
                <w:color w:val="000000"/>
              </w:rPr>
              <w:t>3.1 Zweck und Ziel</w:t>
            </w:r>
          </w:hyperlink>
          <w:r w:rsidR="00AE1D09">
            <w:rPr>
              <w:color w:val="000000"/>
            </w:rPr>
            <w:tab/>
          </w:r>
          <w:r w:rsidR="00AE1D09">
            <w:fldChar w:fldCharType="begin"/>
          </w:r>
          <w:r w:rsidR="00AE1D09">
            <w:instrText xml:space="preserve"> PAGEREF _ilp701omg0tp \h </w:instrText>
          </w:r>
          <w:r w:rsidR="00AE1D09">
            <w:fldChar w:fldCharType="separate"/>
          </w:r>
          <w:r w:rsidR="00AE1D09">
            <w:rPr>
              <w:color w:val="000000"/>
            </w:rPr>
            <w:t>3</w:t>
          </w:r>
          <w:r w:rsidR="00AE1D09">
            <w:fldChar w:fldCharType="end"/>
          </w:r>
        </w:p>
        <w:p w14:paraId="05AC1CC0" w14:textId="77777777" w:rsidR="0002217C" w:rsidRDefault="00BD6F7E">
          <w:pPr>
            <w:tabs>
              <w:tab w:val="right" w:pos="9025"/>
            </w:tabs>
            <w:spacing w:before="60" w:line="240" w:lineRule="auto"/>
            <w:ind w:left="360"/>
            <w:rPr>
              <w:color w:val="000000"/>
            </w:rPr>
          </w:pPr>
          <w:hyperlink w:anchor="_qw5nds4v207n">
            <w:r w:rsidR="00AE1D09">
              <w:rPr>
                <w:color w:val="000000"/>
              </w:rPr>
              <w:t>3.2 Annahmen und Einschränkungen</w:t>
            </w:r>
          </w:hyperlink>
          <w:r w:rsidR="00AE1D09">
            <w:rPr>
              <w:color w:val="000000"/>
            </w:rPr>
            <w:tab/>
          </w:r>
          <w:r w:rsidR="00AE1D09">
            <w:fldChar w:fldCharType="begin"/>
          </w:r>
          <w:r w:rsidR="00AE1D09">
            <w:instrText xml:space="preserve"> PAGEREF _qw5nds4v207n \h </w:instrText>
          </w:r>
          <w:r w:rsidR="00AE1D09">
            <w:fldChar w:fldCharType="separate"/>
          </w:r>
          <w:r w:rsidR="00AE1D09">
            <w:rPr>
              <w:color w:val="000000"/>
            </w:rPr>
            <w:t>3</w:t>
          </w:r>
          <w:r w:rsidR="00AE1D09">
            <w:fldChar w:fldCharType="end"/>
          </w:r>
        </w:p>
        <w:p w14:paraId="36D7A767" w14:textId="77777777" w:rsidR="0002217C" w:rsidRDefault="00BD6F7E">
          <w:pPr>
            <w:tabs>
              <w:tab w:val="right" w:pos="9025"/>
            </w:tabs>
            <w:spacing w:before="60" w:line="240" w:lineRule="auto"/>
            <w:ind w:left="360"/>
            <w:rPr>
              <w:color w:val="000000"/>
            </w:rPr>
          </w:pPr>
          <w:hyperlink w:anchor="_nccopojhf7c">
            <w:r w:rsidR="00AE1D09">
              <w:rPr>
                <w:color w:val="000000"/>
              </w:rPr>
              <w:t>3.3 Arbeitsergebnisse</w:t>
            </w:r>
          </w:hyperlink>
          <w:r w:rsidR="00AE1D09">
            <w:rPr>
              <w:color w:val="000000"/>
            </w:rPr>
            <w:tab/>
          </w:r>
          <w:r w:rsidR="00AE1D09">
            <w:fldChar w:fldCharType="begin"/>
          </w:r>
          <w:r w:rsidR="00AE1D09">
            <w:instrText xml:space="preserve"> PAGEREF _nccopojhf7c \h </w:instrText>
          </w:r>
          <w:r w:rsidR="00AE1D09">
            <w:fldChar w:fldCharType="separate"/>
          </w:r>
          <w:r w:rsidR="00AE1D09">
            <w:rPr>
              <w:color w:val="000000"/>
            </w:rPr>
            <w:t>3</w:t>
          </w:r>
          <w:r w:rsidR="00AE1D09">
            <w:fldChar w:fldCharType="end"/>
          </w:r>
        </w:p>
        <w:p w14:paraId="0A3DE6FD" w14:textId="77777777" w:rsidR="0002217C" w:rsidRDefault="00BD6F7E">
          <w:pPr>
            <w:tabs>
              <w:tab w:val="right" w:pos="9025"/>
            </w:tabs>
            <w:spacing w:before="200" w:line="240" w:lineRule="auto"/>
            <w:rPr>
              <w:b/>
              <w:color w:val="000000"/>
            </w:rPr>
          </w:pPr>
          <w:hyperlink w:anchor="_qct9jx2vbra1">
            <w:r w:rsidR="00AE1D09">
              <w:rPr>
                <w:b/>
                <w:color w:val="000000"/>
              </w:rPr>
              <w:t>4. Projektorganisation</w:t>
            </w:r>
          </w:hyperlink>
          <w:r w:rsidR="00AE1D09">
            <w:rPr>
              <w:b/>
              <w:color w:val="000000"/>
            </w:rPr>
            <w:tab/>
          </w:r>
          <w:r w:rsidR="00AE1D09">
            <w:fldChar w:fldCharType="begin"/>
          </w:r>
          <w:r w:rsidR="00AE1D09">
            <w:instrText xml:space="preserve"> PAGEREF _qct9jx2vbra1 \h </w:instrText>
          </w:r>
          <w:r w:rsidR="00AE1D09">
            <w:fldChar w:fldCharType="separate"/>
          </w:r>
          <w:r w:rsidR="00AE1D09">
            <w:rPr>
              <w:b/>
              <w:color w:val="000000"/>
            </w:rPr>
            <w:t>4</w:t>
          </w:r>
          <w:r w:rsidR="00AE1D09">
            <w:fldChar w:fldCharType="end"/>
          </w:r>
        </w:p>
        <w:p w14:paraId="03D33488" w14:textId="77777777" w:rsidR="0002217C" w:rsidRDefault="00BD6F7E">
          <w:pPr>
            <w:tabs>
              <w:tab w:val="right" w:pos="9025"/>
            </w:tabs>
            <w:spacing w:before="60" w:line="240" w:lineRule="auto"/>
            <w:ind w:left="360"/>
            <w:rPr>
              <w:color w:val="000000"/>
            </w:rPr>
          </w:pPr>
          <w:hyperlink w:anchor="_hebttjd901n4">
            <w:r w:rsidR="00AE1D09">
              <w:rPr>
                <w:color w:val="000000"/>
              </w:rPr>
              <w:t>4.1. Organisationsstruktur</w:t>
            </w:r>
          </w:hyperlink>
          <w:r w:rsidR="00AE1D09">
            <w:rPr>
              <w:color w:val="000000"/>
            </w:rPr>
            <w:tab/>
          </w:r>
          <w:r w:rsidR="00AE1D09">
            <w:fldChar w:fldCharType="begin"/>
          </w:r>
          <w:r w:rsidR="00AE1D09">
            <w:instrText xml:space="preserve"> PAGEREF _hebttjd901n4 \h </w:instrText>
          </w:r>
          <w:r w:rsidR="00AE1D09">
            <w:fldChar w:fldCharType="separate"/>
          </w:r>
          <w:r w:rsidR="00AE1D09">
            <w:rPr>
              <w:color w:val="000000"/>
            </w:rPr>
            <w:t>4</w:t>
          </w:r>
          <w:r w:rsidR="00AE1D09">
            <w:fldChar w:fldCharType="end"/>
          </w:r>
        </w:p>
        <w:p w14:paraId="5892F6DC" w14:textId="77777777" w:rsidR="0002217C" w:rsidRDefault="00BD6F7E">
          <w:pPr>
            <w:tabs>
              <w:tab w:val="right" w:pos="9025"/>
            </w:tabs>
            <w:spacing w:before="200" w:line="240" w:lineRule="auto"/>
            <w:rPr>
              <w:b/>
              <w:color w:val="000000"/>
            </w:rPr>
          </w:pPr>
          <w:hyperlink w:anchor="_79zojmbb17ju">
            <w:r w:rsidR="00AE1D09">
              <w:rPr>
                <w:b/>
                <w:color w:val="000000"/>
              </w:rPr>
              <w:t>5. Management Abläufe</w:t>
            </w:r>
          </w:hyperlink>
          <w:r w:rsidR="00AE1D09">
            <w:rPr>
              <w:b/>
              <w:color w:val="000000"/>
            </w:rPr>
            <w:tab/>
          </w:r>
          <w:r w:rsidR="00AE1D09">
            <w:fldChar w:fldCharType="begin"/>
          </w:r>
          <w:r w:rsidR="00AE1D09">
            <w:instrText xml:space="preserve"> PAGEREF _79zojmbb17ju \h </w:instrText>
          </w:r>
          <w:r w:rsidR="00AE1D09">
            <w:fldChar w:fldCharType="separate"/>
          </w:r>
          <w:r w:rsidR="00AE1D09">
            <w:rPr>
              <w:b/>
              <w:color w:val="000000"/>
            </w:rPr>
            <w:t>5</w:t>
          </w:r>
          <w:r w:rsidR="00AE1D09">
            <w:fldChar w:fldCharType="end"/>
          </w:r>
        </w:p>
        <w:p w14:paraId="19152B45" w14:textId="77777777" w:rsidR="0002217C" w:rsidRDefault="00BD6F7E">
          <w:pPr>
            <w:tabs>
              <w:tab w:val="right" w:pos="9025"/>
            </w:tabs>
            <w:spacing w:before="60" w:line="240" w:lineRule="auto"/>
            <w:ind w:left="360"/>
            <w:rPr>
              <w:color w:val="000000"/>
            </w:rPr>
          </w:pPr>
          <w:hyperlink w:anchor="_p2igu5kl1lie">
            <w:r w:rsidR="00AE1D09">
              <w:rPr>
                <w:color w:val="000000"/>
              </w:rPr>
              <w:t>5.1. Projekt Kostenvoranschlag</w:t>
            </w:r>
          </w:hyperlink>
          <w:r w:rsidR="00AE1D09">
            <w:rPr>
              <w:color w:val="000000"/>
            </w:rPr>
            <w:tab/>
          </w:r>
          <w:r w:rsidR="00AE1D09">
            <w:fldChar w:fldCharType="begin"/>
          </w:r>
          <w:r w:rsidR="00AE1D09">
            <w:instrText xml:space="preserve"> PAGEREF _p2igu5kl1lie \h </w:instrText>
          </w:r>
          <w:r w:rsidR="00AE1D09">
            <w:fldChar w:fldCharType="separate"/>
          </w:r>
          <w:r w:rsidR="00AE1D09">
            <w:rPr>
              <w:color w:val="000000"/>
            </w:rPr>
            <w:t>5</w:t>
          </w:r>
          <w:r w:rsidR="00AE1D09">
            <w:fldChar w:fldCharType="end"/>
          </w:r>
        </w:p>
        <w:p w14:paraId="5C29A545" w14:textId="77777777" w:rsidR="0002217C" w:rsidRDefault="00BD6F7E">
          <w:pPr>
            <w:tabs>
              <w:tab w:val="right" w:pos="9025"/>
            </w:tabs>
            <w:spacing w:before="60" w:line="240" w:lineRule="auto"/>
            <w:ind w:left="360"/>
            <w:rPr>
              <w:color w:val="000000"/>
            </w:rPr>
          </w:pPr>
          <w:hyperlink w:anchor="_o0cb17ddfjrc">
            <w:r w:rsidR="00AE1D09">
              <w:rPr>
                <w:color w:val="000000"/>
              </w:rPr>
              <w:t>5.2. Projektplan</w:t>
            </w:r>
          </w:hyperlink>
          <w:r w:rsidR="00AE1D09">
            <w:rPr>
              <w:color w:val="000000"/>
            </w:rPr>
            <w:tab/>
          </w:r>
          <w:r w:rsidR="00AE1D09">
            <w:fldChar w:fldCharType="begin"/>
          </w:r>
          <w:r w:rsidR="00AE1D09">
            <w:instrText xml:space="preserve"> PAGEREF _o0cb17ddfjrc \h </w:instrText>
          </w:r>
          <w:r w:rsidR="00AE1D09">
            <w:fldChar w:fldCharType="separate"/>
          </w:r>
          <w:r w:rsidR="00AE1D09">
            <w:rPr>
              <w:color w:val="000000"/>
            </w:rPr>
            <w:t>5</w:t>
          </w:r>
          <w:r w:rsidR="00AE1D09">
            <w:fldChar w:fldCharType="end"/>
          </w:r>
        </w:p>
        <w:p w14:paraId="44B6328A" w14:textId="77777777" w:rsidR="0002217C" w:rsidRDefault="00BD6F7E">
          <w:pPr>
            <w:tabs>
              <w:tab w:val="right" w:pos="9025"/>
            </w:tabs>
            <w:spacing w:before="60" w:line="240" w:lineRule="auto"/>
            <w:ind w:left="720"/>
            <w:rPr>
              <w:color w:val="000000"/>
            </w:rPr>
          </w:pPr>
          <w:hyperlink w:anchor="_h7edo0ib4198">
            <w:r w:rsidR="00AE1D09">
              <w:rPr>
                <w:color w:val="000000"/>
              </w:rPr>
              <w:t>5.2.1. Zeitplan</w:t>
            </w:r>
          </w:hyperlink>
          <w:r w:rsidR="00AE1D09">
            <w:rPr>
              <w:color w:val="000000"/>
            </w:rPr>
            <w:tab/>
          </w:r>
          <w:r w:rsidR="00AE1D09">
            <w:fldChar w:fldCharType="begin"/>
          </w:r>
          <w:r w:rsidR="00AE1D09">
            <w:instrText xml:space="preserve"> PAGEREF _h7edo0ib4198 \h </w:instrText>
          </w:r>
          <w:r w:rsidR="00AE1D09">
            <w:fldChar w:fldCharType="separate"/>
          </w:r>
          <w:r w:rsidR="00AE1D09">
            <w:rPr>
              <w:color w:val="000000"/>
            </w:rPr>
            <w:t>5</w:t>
          </w:r>
          <w:r w:rsidR="00AE1D09">
            <w:fldChar w:fldCharType="end"/>
          </w:r>
        </w:p>
        <w:p w14:paraId="1CBDB63F" w14:textId="77777777" w:rsidR="0002217C" w:rsidRDefault="00BD6F7E">
          <w:pPr>
            <w:tabs>
              <w:tab w:val="right" w:pos="9025"/>
            </w:tabs>
            <w:spacing w:before="60" w:line="240" w:lineRule="auto"/>
            <w:ind w:left="720"/>
            <w:rPr>
              <w:color w:val="000000"/>
            </w:rPr>
          </w:pPr>
          <w:hyperlink w:anchor="_6uh2fs7gu3g4">
            <w:r w:rsidR="00AE1D09">
              <w:rPr>
                <w:color w:val="000000"/>
              </w:rPr>
              <w:t>5.2.2. Iterationsplanung / Meilensteine</w:t>
            </w:r>
          </w:hyperlink>
          <w:r w:rsidR="00AE1D09">
            <w:rPr>
              <w:color w:val="000000"/>
            </w:rPr>
            <w:tab/>
          </w:r>
          <w:r w:rsidR="00AE1D09">
            <w:fldChar w:fldCharType="begin"/>
          </w:r>
          <w:r w:rsidR="00AE1D09">
            <w:instrText xml:space="preserve"> PAGEREF _6uh2fs7gu3g4 \h </w:instrText>
          </w:r>
          <w:r w:rsidR="00AE1D09">
            <w:fldChar w:fldCharType="separate"/>
          </w:r>
          <w:r w:rsidR="00AE1D09">
            <w:rPr>
              <w:color w:val="000000"/>
            </w:rPr>
            <w:t>5</w:t>
          </w:r>
          <w:r w:rsidR="00AE1D09">
            <w:fldChar w:fldCharType="end"/>
          </w:r>
        </w:p>
        <w:p w14:paraId="350547C2" w14:textId="77777777" w:rsidR="0002217C" w:rsidRDefault="00BD6F7E">
          <w:pPr>
            <w:tabs>
              <w:tab w:val="right" w:pos="9025"/>
            </w:tabs>
            <w:spacing w:before="60" w:line="240" w:lineRule="auto"/>
            <w:ind w:left="720"/>
            <w:rPr>
              <w:color w:val="000000"/>
            </w:rPr>
          </w:pPr>
          <w:hyperlink w:anchor="_n127efkkm92w">
            <w:r w:rsidR="00AE1D09">
              <w:rPr>
                <w:color w:val="000000"/>
              </w:rPr>
              <w:t>5.2.3. Besprechungen</w:t>
            </w:r>
          </w:hyperlink>
          <w:r w:rsidR="00AE1D09">
            <w:rPr>
              <w:color w:val="000000"/>
            </w:rPr>
            <w:tab/>
          </w:r>
          <w:r w:rsidR="00AE1D09">
            <w:fldChar w:fldCharType="begin"/>
          </w:r>
          <w:r w:rsidR="00AE1D09">
            <w:instrText xml:space="preserve"> PAGEREF _n127efkkm92w \h </w:instrText>
          </w:r>
          <w:r w:rsidR="00AE1D09">
            <w:fldChar w:fldCharType="separate"/>
          </w:r>
          <w:r w:rsidR="00AE1D09">
            <w:rPr>
              <w:color w:val="000000"/>
            </w:rPr>
            <w:t>6</w:t>
          </w:r>
          <w:r w:rsidR="00AE1D09">
            <w:fldChar w:fldCharType="end"/>
          </w:r>
        </w:p>
        <w:p w14:paraId="269EB226" w14:textId="77777777" w:rsidR="0002217C" w:rsidRDefault="00BD6F7E">
          <w:pPr>
            <w:tabs>
              <w:tab w:val="right" w:pos="9025"/>
            </w:tabs>
            <w:spacing w:before="60" w:line="240" w:lineRule="auto"/>
            <w:ind w:left="720"/>
          </w:pPr>
          <w:hyperlink w:anchor="_jpfsroegfrap">
            <w:r w:rsidR="00AE1D09">
              <w:t>5.2.4. Abgabe</w:t>
            </w:r>
          </w:hyperlink>
          <w:r w:rsidR="00AE1D09">
            <w:tab/>
          </w:r>
          <w:r w:rsidR="00AE1D09">
            <w:fldChar w:fldCharType="begin"/>
          </w:r>
          <w:r w:rsidR="00AE1D09">
            <w:instrText xml:space="preserve"> PAGEREF _jpfsroegfrap \h </w:instrText>
          </w:r>
          <w:r w:rsidR="00AE1D09">
            <w:fldChar w:fldCharType="separate"/>
          </w:r>
          <w:r w:rsidR="00AE1D09">
            <w:t>6</w:t>
          </w:r>
          <w:r w:rsidR="00AE1D09">
            <w:fldChar w:fldCharType="end"/>
          </w:r>
        </w:p>
        <w:p w14:paraId="31251906" w14:textId="77777777" w:rsidR="0002217C" w:rsidRDefault="00BD6F7E">
          <w:pPr>
            <w:tabs>
              <w:tab w:val="right" w:pos="9025"/>
            </w:tabs>
            <w:spacing w:before="200" w:line="240" w:lineRule="auto"/>
            <w:rPr>
              <w:b/>
              <w:color w:val="000000"/>
            </w:rPr>
          </w:pPr>
          <w:hyperlink w:anchor="_tk4vaisseu16">
            <w:r w:rsidR="00AE1D09">
              <w:rPr>
                <w:b/>
                <w:color w:val="000000"/>
              </w:rPr>
              <w:t>6. Risiko Management</w:t>
            </w:r>
          </w:hyperlink>
          <w:r w:rsidR="00AE1D09">
            <w:rPr>
              <w:b/>
              <w:color w:val="000000"/>
            </w:rPr>
            <w:tab/>
          </w:r>
          <w:r w:rsidR="00AE1D09">
            <w:fldChar w:fldCharType="begin"/>
          </w:r>
          <w:r w:rsidR="00AE1D09">
            <w:instrText xml:space="preserve"> PAGEREF _tk4vaisseu16 \h </w:instrText>
          </w:r>
          <w:r w:rsidR="00AE1D09">
            <w:fldChar w:fldCharType="separate"/>
          </w:r>
          <w:r w:rsidR="00AE1D09">
            <w:rPr>
              <w:b/>
              <w:color w:val="000000"/>
            </w:rPr>
            <w:t>6</w:t>
          </w:r>
          <w:r w:rsidR="00AE1D09">
            <w:fldChar w:fldCharType="end"/>
          </w:r>
        </w:p>
        <w:p w14:paraId="773DBE03" w14:textId="77777777" w:rsidR="0002217C" w:rsidRDefault="00BD6F7E">
          <w:pPr>
            <w:tabs>
              <w:tab w:val="right" w:pos="9025"/>
            </w:tabs>
            <w:spacing w:before="200" w:line="240" w:lineRule="auto"/>
            <w:rPr>
              <w:b/>
              <w:color w:val="000000"/>
            </w:rPr>
          </w:pPr>
          <w:hyperlink w:anchor="_414j8160lr71">
            <w:r w:rsidR="00AE1D09">
              <w:rPr>
                <w:b/>
                <w:color w:val="000000"/>
              </w:rPr>
              <w:t>7. Arbeitspakete</w:t>
            </w:r>
          </w:hyperlink>
          <w:r w:rsidR="00AE1D09">
            <w:rPr>
              <w:b/>
              <w:color w:val="000000"/>
            </w:rPr>
            <w:tab/>
          </w:r>
          <w:r w:rsidR="00AE1D09">
            <w:fldChar w:fldCharType="begin"/>
          </w:r>
          <w:r w:rsidR="00AE1D09">
            <w:instrText xml:space="preserve"> PAGEREF _414j8160lr71 \h </w:instrText>
          </w:r>
          <w:r w:rsidR="00AE1D09">
            <w:fldChar w:fldCharType="separate"/>
          </w:r>
          <w:r w:rsidR="00AE1D09">
            <w:rPr>
              <w:b/>
              <w:color w:val="000000"/>
            </w:rPr>
            <w:t>6</w:t>
          </w:r>
          <w:r w:rsidR="00AE1D09">
            <w:fldChar w:fldCharType="end"/>
          </w:r>
        </w:p>
        <w:p w14:paraId="16AF7A32" w14:textId="77777777" w:rsidR="0002217C" w:rsidRDefault="00BD6F7E">
          <w:pPr>
            <w:tabs>
              <w:tab w:val="right" w:pos="9025"/>
            </w:tabs>
            <w:spacing w:before="200" w:line="240" w:lineRule="auto"/>
            <w:rPr>
              <w:b/>
              <w:color w:val="000000"/>
            </w:rPr>
          </w:pPr>
          <w:hyperlink w:anchor="_jlgd0tltdeeo">
            <w:r w:rsidR="00AE1D09">
              <w:rPr>
                <w:b/>
                <w:color w:val="000000"/>
              </w:rPr>
              <w:t>8. Infrastruktur</w:t>
            </w:r>
          </w:hyperlink>
          <w:r w:rsidR="00AE1D09">
            <w:rPr>
              <w:b/>
              <w:color w:val="000000"/>
            </w:rPr>
            <w:tab/>
          </w:r>
          <w:r w:rsidR="00AE1D09">
            <w:fldChar w:fldCharType="begin"/>
          </w:r>
          <w:r w:rsidR="00AE1D09">
            <w:instrText xml:space="preserve"> PAGEREF _jlgd0tltdeeo \h </w:instrText>
          </w:r>
          <w:r w:rsidR="00AE1D09">
            <w:fldChar w:fldCharType="separate"/>
          </w:r>
          <w:r w:rsidR="00AE1D09">
            <w:rPr>
              <w:b/>
              <w:color w:val="000000"/>
            </w:rPr>
            <w:t>6</w:t>
          </w:r>
          <w:r w:rsidR="00AE1D09">
            <w:fldChar w:fldCharType="end"/>
          </w:r>
        </w:p>
        <w:p w14:paraId="64EF8270" w14:textId="77777777" w:rsidR="0002217C" w:rsidRDefault="00BD6F7E">
          <w:pPr>
            <w:tabs>
              <w:tab w:val="right" w:pos="9025"/>
            </w:tabs>
            <w:spacing w:before="200" w:after="80" w:line="240" w:lineRule="auto"/>
            <w:rPr>
              <w:b/>
              <w:color w:val="000000"/>
            </w:rPr>
          </w:pPr>
          <w:hyperlink w:anchor="_hgtb97x6l9gd">
            <w:r w:rsidR="00AE1D09">
              <w:rPr>
                <w:b/>
                <w:color w:val="000000"/>
              </w:rPr>
              <w:t>9. Unterstützende Prozesse</w:t>
            </w:r>
          </w:hyperlink>
          <w:r w:rsidR="00AE1D09">
            <w:rPr>
              <w:b/>
              <w:color w:val="000000"/>
            </w:rPr>
            <w:tab/>
          </w:r>
          <w:r w:rsidR="00AE1D09">
            <w:fldChar w:fldCharType="begin"/>
          </w:r>
          <w:r w:rsidR="00AE1D09">
            <w:instrText xml:space="preserve"> PAGEREF _hgtb97x6l9gd \h </w:instrText>
          </w:r>
          <w:r w:rsidR="00AE1D09">
            <w:fldChar w:fldCharType="separate"/>
          </w:r>
          <w:r w:rsidR="00AE1D09">
            <w:rPr>
              <w:b/>
              <w:color w:val="000000"/>
            </w:rPr>
            <w:t>7</w:t>
          </w:r>
          <w:r w:rsidR="00AE1D09">
            <w:fldChar w:fldCharType="end"/>
          </w:r>
          <w:r w:rsidR="00AE1D09">
            <w:fldChar w:fldCharType="end"/>
          </w:r>
        </w:p>
      </w:sdtContent>
    </w:sdt>
    <w:p w14:paraId="536BFE51" w14:textId="77777777" w:rsidR="0002217C" w:rsidRDefault="00AE1D09">
      <w:pPr>
        <w:pStyle w:val="berschrift1"/>
        <w:rPr>
          <w:rFonts w:ascii="Helvetica Neue" w:eastAsia="Helvetica Neue" w:hAnsi="Helvetica Neue" w:cs="Helvetica Neue"/>
          <w:sz w:val="28"/>
          <w:szCs w:val="28"/>
        </w:rPr>
      </w:pPr>
      <w:bookmarkStart w:id="0" w:name="_pst6fdatpnfc" w:colFirst="0" w:colLast="0"/>
      <w:bookmarkEnd w:id="0"/>
      <w:r>
        <w:br w:type="page"/>
      </w:r>
    </w:p>
    <w:p w14:paraId="71085E63" w14:textId="77777777" w:rsidR="0002217C" w:rsidRDefault="00AE1D09">
      <w:pPr>
        <w:pStyle w:val="berschrift1"/>
        <w:rPr>
          <w:rFonts w:ascii="Helvetica Neue" w:eastAsia="Helvetica Neue" w:hAnsi="Helvetica Neue" w:cs="Helvetica Neue"/>
          <w:sz w:val="28"/>
          <w:szCs w:val="28"/>
        </w:rPr>
      </w:pPr>
      <w:bookmarkStart w:id="1" w:name="_so7tn2wi4cwk" w:colFirst="0" w:colLast="0"/>
      <w:bookmarkEnd w:id="1"/>
      <w:r>
        <w:rPr>
          <w:rFonts w:ascii="Helvetica Neue" w:eastAsia="Helvetica Neue" w:hAnsi="Helvetica Neue" w:cs="Helvetica Neue"/>
          <w:sz w:val="28"/>
          <w:szCs w:val="28"/>
        </w:rPr>
        <w:lastRenderedPageBreak/>
        <w:t>1. Dokumentinformation</w:t>
      </w:r>
    </w:p>
    <w:p w14:paraId="6919EA8F" w14:textId="77777777" w:rsidR="0002217C" w:rsidRDefault="00AE1D09">
      <w:pPr>
        <w:pStyle w:val="berschrift2"/>
        <w:rPr>
          <w:rFonts w:ascii="Helvetica Neue" w:eastAsia="Helvetica Neue" w:hAnsi="Helvetica Neue" w:cs="Helvetica Neue"/>
          <w:sz w:val="26"/>
          <w:szCs w:val="26"/>
        </w:rPr>
      </w:pPr>
      <w:bookmarkStart w:id="2" w:name="_q12jqadajn0t" w:colFirst="0" w:colLast="0"/>
      <w:bookmarkEnd w:id="2"/>
      <w:r>
        <w:rPr>
          <w:rFonts w:ascii="Helvetica Neue" w:eastAsia="Helvetica Neue" w:hAnsi="Helvetica Neue" w:cs="Helvetica Neue"/>
          <w:sz w:val="26"/>
          <w:szCs w:val="26"/>
        </w:rPr>
        <w:t>1.1. Änderungsgeschichte</w:t>
      </w:r>
    </w:p>
    <w:p w14:paraId="22484DB0" w14:textId="77777777" w:rsidR="0002217C" w:rsidRDefault="0002217C"/>
    <w:tbl>
      <w:tblPr>
        <w:tblStyle w:val="6"/>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1050"/>
        <w:gridCol w:w="4770"/>
        <w:gridCol w:w="2235"/>
      </w:tblGrid>
      <w:tr w:rsidR="0002217C" w14:paraId="568A3439" w14:textId="77777777">
        <w:trPr>
          <w:trHeight w:val="432"/>
        </w:trPr>
        <w:tc>
          <w:tcPr>
            <w:tcW w:w="1485" w:type="dxa"/>
            <w:shd w:val="clear" w:color="auto" w:fill="auto"/>
            <w:tcMar>
              <w:top w:w="100" w:type="dxa"/>
              <w:left w:w="100" w:type="dxa"/>
              <w:bottom w:w="100" w:type="dxa"/>
              <w:right w:w="100" w:type="dxa"/>
            </w:tcMar>
          </w:tcPr>
          <w:p w14:paraId="4AD91554" w14:textId="77777777" w:rsidR="0002217C" w:rsidRDefault="00AE1D09">
            <w:pPr>
              <w:widowControl w:val="0"/>
              <w:pBdr>
                <w:top w:val="nil"/>
                <w:left w:val="nil"/>
                <w:bottom w:val="nil"/>
                <w:right w:val="nil"/>
                <w:between w:val="nil"/>
              </w:pBdr>
              <w:spacing w:line="240" w:lineRule="auto"/>
            </w:pPr>
            <w:r>
              <w:t>Datum</w:t>
            </w:r>
          </w:p>
        </w:tc>
        <w:tc>
          <w:tcPr>
            <w:tcW w:w="1050" w:type="dxa"/>
            <w:shd w:val="clear" w:color="auto" w:fill="auto"/>
            <w:tcMar>
              <w:top w:w="100" w:type="dxa"/>
              <w:left w:w="100" w:type="dxa"/>
              <w:bottom w:w="100" w:type="dxa"/>
              <w:right w:w="100" w:type="dxa"/>
            </w:tcMar>
          </w:tcPr>
          <w:p w14:paraId="051420CB" w14:textId="77777777" w:rsidR="0002217C" w:rsidRDefault="00AE1D09">
            <w:pPr>
              <w:widowControl w:val="0"/>
              <w:pBdr>
                <w:top w:val="nil"/>
                <w:left w:val="nil"/>
                <w:bottom w:val="nil"/>
                <w:right w:val="nil"/>
                <w:between w:val="nil"/>
              </w:pBdr>
              <w:spacing w:line="240" w:lineRule="auto"/>
            </w:pPr>
            <w:r>
              <w:t>Version</w:t>
            </w:r>
          </w:p>
        </w:tc>
        <w:tc>
          <w:tcPr>
            <w:tcW w:w="4770" w:type="dxa"/>
            <w:shd w:val="clear" w:color="auto" w:fill="auto"/>
            <w:tcMar>
              <w:top w:w="100" w:type="dxa"/>
              <w:left w:w="100" w:type="dxa"/>
              <w:bottom w:w="100" w:type="dxa"/>
              <w:right w:w="100" w:type="dxa"/>
            </w:tcMar>
          </w:tcPr>
          <w:p w14:paraId="703AC716" w14:textId="77777777" w:rsidR="0002217C" w:rsidRDefault="00AE1D09">
            <w:pPr>
              <w:widowControl w:val="0"/>
              <w:pBdr>
                <w:top w:val="nil"/>
                <w:left w:val="nil"/>
                <w:bottom w:val="nil"/>
                <w:right w:val="nil"/>
                <w:between w:val="nil"/>
              </w:pBdr>
              <w:spacing w:line="240" w:lineRule="auto"/>
            </w:pPr>
            <w:r>
              <w:t>Änderungsgrund/Kurzfassung der Änderung</w:t>
            </w:r>
          </w:p>
        </w:tc>
        <w:tc>
          <w:tcPr>
            <w:tcW w:w="2235" w:type="dxa"/>
            <w:shd w:val="clear" w:color="auto" w:fill="auto"/>
            <w:tcMar>
              <w:top w:w="100" w:type="dxa"/>
              <w:left w:w="100" w:type="dxa"/>
              <w:bottom w:w="100" w:type="dxa"/>
              <w:right w:w="100" w:type="dxa"/>
            </w:tcMar>
          </w:tcPr>
          <w:p w14:paraId="19F491CD" w14:textId="77777777" w:rsidR="0002217C" w:rsidRDefault="00AE1D09">
            <w:pPr>
              <w:widowControl w:val="0"/>
              <w:pBdr>
                <w:top w:val="nil"/>
                <w:left w:val="nil"/>
                <w:bottom w:val="nil"/>
                <w:right w:val="nil"/>
                <w:between w:val="nil"/>
              </w:pBdr>
              <w:spacing w:line="240" w:lineRule="auto"/>
            </w:pPr>
            <w:r>
              <w:t>Autor</w:t>
            </w:r>
          </w:p>
        </w:tc>
      </w:tr>
      <w:tr w:rsidR="0002217C" w14:paraId="7F18A3E9" w14:textId="77777777">
        <w:tc>
          <w:tcPr>
            <w:tcW w:w="1485" w:type="dxa"/>
            <w:shd w:val="clear" w:color="auto" w:fill="auto"/>
            <w:tcMar>
              <w:top w:w="100" w:type="dxa"/>
              <w:left w:w="100" w:type="dxa"/>
              <w:bottom w:w="100" w:type="dxa"/>
              <w:right w:w="100" w:type="dxa"/>
            </w:tcMar>
          </w:tcPr>
          <w:p w14:paraId="0F0244E1" w14:textId="77777777" w:rsidR="0002217C" w:rsidRDefault="00AE1D09">
            <w:pPr>
              <w:widowControl w:val="0"/>
              <w:pBdr>
                <w:top w:val="nil"/>
                <w:left w:val="nil"/>
                <w:bottom w:val="nil"/>
                <w:right w:val="nil"/>
                <w:between w:val="nil"/>
              </w:pBdr>
              <w:spacing w:line="240" w:lineRule="auto"/>
            </w:pPr>
            <w:r>
              <w:t>29.03.2022</w:t>
            </w:r>
          </w:p>
        </w:tc>
        <w:tc>
          <w:tcPr>
            <w:tcW w:w="1050" w:type="dxa"/>
            <w:shd w:val="clear" w:color="auto" w:fill="auto"/>
            <w:tcMar>
              <w:top w:w="100" w:type="dxa"/>
              <w:left w:w="100" w:type="dxa"/>
              <w:bottom w:w="100" w:type="dxa"/>
              <w:right w:w="100" w:type="dxa"/>
            </w:tcMar>
          </w:tcPr>
          <w:p w14:paraId="65191ADE" w14:textId="77777777" w:rsidR="0002217C" w:rsidRDefault="00AE1D09">
            <w:pPr>
              <w:widowControl w:val="0"/>
              <w:pBdr>
                <w:top w:val="nil"/>
                <w:left w:val="nil"/>
                <w:bottom w:val="nil"/>
                <w:right w:val="nil"/>
                <w:between w:val="nil"/>
              </w:pBdr>
              <w:spacing w:line="240" w:lineRule="auto"/>
            </w:pPr>
            <w:r>
              <w:t>1.0</w:t>
            </w:r>
          </w:p>
        </w:tc>
        <w:tc>
          <w:tcPr>
            <w:tcW w:w="4770" w:type="dxa"/>
            <w:shd w:val="clear" w:color="auto" w:fill="auto"/>
            <w:tcMar>
              <w:top w:w="100" w:type="dxa"/>
              <w:left w:w="100" w:type="dxa"/>
              <w:bottom w:w="100" w:type="dxa"/>
              <w:right w:w="100" w:type="dxa"/>
            </w:tcMar>
          </w:tcPr>
          <w:p w14:paraId="0F289A28" w14:textId="77777777" w:rsidR="0002217C" w:rsidRDefault="00AE1D09">
            <w:pPr>
              <w:widowControl w:val="0"/>
              <w:pBdr>
                <w:top w:val="nil"/>
                <w:left w:val="nil"/>
                <w:bottom w:val="nil"/>
                <w:right w:val="nil"/>
                <w:between w:val="nil"/>
              </w:pBdr>
              <w:spacing w:line="240" w:lineRule="auto"/>
            </w:pPr>
            <w:r>
              <w:t>Erstellung</w:t>
            </w:r>
          </w:p>
        </w:tc>
        <w:tc>
          <w:tcPr>
            <w:tcW w:w="2235" w:type="dxa"/>
            <w:shd w:val="clear" w:color="auto" w:fill="auto"/>
            <w:tcMar>
              <w:top w:w="100" w:type="dxa"/>
              <w:left w:w="100" w:type="dxa"/>
              <w:bottom w:w="100" w:type="dxa"/>
              <w:right w:w="100" w:type="dxa"/>
            </w:tcMar>
          </w:tcPr>
          <w:p w14:paraId="23AEAC67" w14:textId="77777777" w:rsidR="0002217C" w:rsidRDefault="00AE1D09">
            <w:pPr>
              <w:widowControl w:val="0"/>
              <w:pBdr>
                <w:top w:val="nil"/>
                <w:left w:val="nil"/>
                <w:bottom w:val="nil"/>
                <w:right w:val="nil"/>
                <w:between w:val="nil"/>
              </w:pBdr>
              <w:spacing w:line="240" w:lineRule="auto"/>
            </w:pPr>
            <w:r>
              <w:t>Krüger, Strauß, Schill</w:t>
            </w:r>
          </w:p>
        </w:tc>
      </w:tr>
      <w:tr w:rsidR="0002217C" w14:paraId="24D377D6" w14:textId="77777777">
        <w:tc>
          <w:tcPr>
            <w:tcW w:w="1485" w:type="dxa"/>
            <w:shd w:val="clear" w:color="auto" w:fill="auto"/>
            <w:tcMar>
              <w:top w:w="100" w:type="dxa"/>
              <w:left w:w="100" w:type="dxa"/>
              <w:bottom w:w="100" w:type="dxa"/>
              <w:right w:w="100" w:type="dxa"/>
            </w:tcMar>
          </w:tcPr>
          <w:p w14:paraId="6F552032" w14:textId="77777777" w:rsidR="0002217C" w:rsidRDefault="00AE1D09">
            <w:pPr>
              <w:widowControl w:val="0"/>
              <w:pBdr>
                <w:top w:val="nil"/>
                <w:left w:val="nil"/>
                <w:bottom w:val="nil"/>
                <w:right w:val="nil"/>
                <w:between w:val="nil"/>
              </w:pBdr>
              <w:spacing w:line="240" w:lineRule="auto"/>
            </w:pPr>
            <w:r>
              <w:t>01.04.2022</w:t>
            </w:r>
          </w:p>
        </w:tc>
        <w:tc>
          <w:tcPr>
            <w:tcW w:w="1050" w:type="dxa"/>
            <w:shd w:val="clear" w:color="auto" w:fill="auto"/>
            <w:tcMar>
              <w:top w:w="100" w:type="dxa"/>
              <w:left w:w="100" w:type="dxa"/>
              <w:bottom w:w="100" w:type="dxa"/>
              <w:right w:w="100" w:type="dxa"/>
            </w:tcMar>
          </w:tcPr>
          <w:p w14:paraId="2FC1166D" w14:textId="77777777" w:rsidR="0002217C" w:rsidRDefault="00AE1D09">
            <w:pPr>
              <w:widowControl w:val="0"/>
              <w:pBdr>
                <w:top w:val="nil"/>
                <w:left w:val="nil"/>
                <w:bottom w:val="nil"/>
                <w:right w:val="nil"/>
                <w:between w:val="nil"/>
              </w:pBdr>
              <w:spacing w:line="240" w:lineRule="auto"/>
            </w:pPr>
            <w:r>
              <w:t>1.1</w:t>
            </w:r>
          </w:p>
        </w:tc>
        <w:tc>
          <w:tcPr>
            <w:tcW w:w="4770" w:type="dxa"/>
            <w:shd w:val="clear" w:color="auto" w:fill="auto"/>
            <w:tcMar>
              <w:top w:w="100" w:type="dxa"/>
              <w:left w:w="100" w:type="dxa"/>
              <w:bottom w:w="100" w:type="dxa"/>
              <w:right w:w="100" w:type="dxa"/>
            </w:tcMar>
          </w:tcPr>
          <w:p w14:paraId="1D861B9B" w14:textId="77777777" w:rsidR="0002217C" w:rsidRDefault="00AE1D09">
            <w:pPr>
              <w:widowControl w:val="0"/>
              <w:pBdr>
                <w:top w:val="nil"/>
                <w:left w:val="nil"/>
                <w:bottom w:val="nil"/>
                <w:right w:val="nil"/>
                <w:between w:val="nil"/>
              </w:pBdr>
              <w:spacing w:line="240" w:lineRule="auto"/>
            </w:pPr>
            <w:r>
              <w:t>Anpassung nach Besprechung</w:t>
            </w:r>
          </w:p>
        </w:tc>
        <w:tc>
          <w:tcPr>
            <w:tcW w:w="2235" w:type="dxa"/>
            <w:shd w:val="clear" w:color="auto" w:fill="auto"/>
            <w:tcMar>
              <w:top w:w="100" w:type="dxa"/>
              <w:left w:w="100" w:type="dxa"/>
              <w:bottom w:w="100" w:type="dxa"/>
              <w:right w:w="100" w:type="dxa"/>
            </w:tcMar>
          </w:tcPr>
          <w:p w14:paraId="3CDDD224" w14:textId="77777777" w:rsidR="0002217C" w:rsidRDefault="00AE1D09">
            <w:pPr>
              <w:widowControl w:val="0"/>
              <w:pBdr>
                <w:top w:val="nil"/>
                <w:left w:val="nil"/>
                <w:bottom w:val="nil"/>
                <w:right w:val="nil"/>
                <w:between w:val="nil"/>
              </w:pBdr>
              <w:spacing w:line="240" w:lineRule="auto"/>
            </w:pPr>
            <w:r>
              <w:t>Strauß</w:t>
            </w:r>
          </w:p>
        </w:tc>
      </w:tr>
      <w:tr w:rsidR="0002217C" w14:paraId="0D64B3E6" w14:textId="77777777">
        <w:tc>
          <w:tcPr>
            <w:tcW w:w="1485" w:type="dxa"/>
            <w:shd w:val="clear" w:color="auto" w:fill="auto"/>
            <w:tcMar>
              <w:top w:w="100" w:type="dxa"/>
              <w:left w:w="100" w:type="dxa"/>
              <w:bottom w:w="100" w:type="dxa"/>
              <w:right w:w="100" w:type="dxa"/>
            </w:tcMar>
          </w:tcPr>
          <w:p w14:paraId="5FA90E87" w14:textId="0BECA526" w:rsidR="0002217C" w:rsidRDefault="00E0532F">
            <w:pPr>
              <w:widowControl w:val="0"/>
              <w:pBdr>
                <w:top w:val="nil"/>
                <w:left w:val="nil"/>
                <w:bottom w:val="nil"/>
                <w:right w:val="nil"/>
                <w:between w:val="nil"/>
              </w:pBdr>
              <w:spacing w:line="240" w:lineRule="auto"/>
            </w:pPr>
            <w:r>
              <w:t>06.04.2022</w:t>
            </w:r>
          </w:p>
        </w:tc>
        <w:tc>
          <w:tcPr>
            <w:tcW w:w="1050" w:type="dxa"/>
            <w:shd w:val="clear" w:color="auto" w:fill="auto"/>
            <w:tcMar>
              <w:top w:w="100" w:type="dxa"/>
              <w:left w:w="100" w:type="dxa"/>
              <w:bottom w:w="100" w:type="dxa"/>
              <w:right w:w="100" w:type="dxa"/>
            </w:tcMar>
          </w:tcPr>
          <w:p w14:paraId="739F3D50" w14:textId="226DD646" w:rsidR="0002217C" w:rsidRDefault="00E0532F">
            <w:pPr>
              <w:widowControl w:val="0"/>
              <w:pBdr>
                <w:top w:val="nil"/>
                <w:left w:val="nil"/>
                <w:bottom w:val="nil"/>
                <w:right w:val="nil"/>
                <w:between w:val="nil"/>
              </w:pBdr>
              <w:spacing w:line="240" w:lineRule="auto"/>
            </w:pPr>
            <w:r>
              <w:t>1.2</w:t>
            </w:r>
          </w:p>
        </w:tc>
        <w:tc>
          <w:tcPr>
            <w:tcW w:w="4770" w:type="dxa"/>
            <w:shd w:val="clear" w:color="auto" w:fill="auto"/>
            <w:tcMar>
              <w:top w:w="100" w:type="dxa"/>
              <w:left w:w="100" w:type="dxa"/>
              <w:bottom w:w="100" w:type="dxa"/>
              <w:right w:w="100" w:type="dxa"/>
            </w:tcMar>
          </w:tcPr>
          <w:p w14:paraId="6DCE3F15" w14:textId="77777777" w:rsidR="0002217C" w:rsidRDefault="00E0532F">
            <w:pPr>
              <w:widowControl w:val="0"/>
              <w:pBdr>
                <w:top w:val="nil"/>
                <w:left w:val="nil"/>
                <w:bottom w:val="nil"/>
                <w:right w:val="nil"/>
                <w:between w:val="nil"/>
              </w:pBdr>
              <w:spacing w:line="240" w:lineRule="auto"/>
            </w:pPr>
            <w:r>
              <w:t>Anpassung nach Review-Termin</w:t>
            </w:r>
            <w:r w:rsidR="00B25274">
              <w:t xml:space="preserve"> </w:t>
            </w:r>
          </w:p>
          <w:p w14:paraId="3F0011F6" w14:textId="35F9412C" w:rsidR="00B25274" w:rsidRDefault="00B25274">
            <w:pPr>
              <w:widowControl w:val="0"/>
              <w:pBdr>
                <w:top w:val="nil"/>
                <w:left w:val="nil"/>
                <w:bottom w:val="nil"/>
                <w:right w:val="nil"/>
                <w:between w:val="nil"/>
              </w:pBdr>
              <w:spacing w:line="240" w:lineRule="auto"/>
            </w:pPr>
            <w:r>
              <w:t>(Änderungen sind rot markiert)</w:t>
            </w:r>
          </w:p>
        </w:tc>
        <w:tc>
          <w:tcPr>
            <w:tcW w:w="2235" w:type="dxa"/>
            <w:shd w:val="clear" w:color="auto" w:fill="auto"/>
            <w:tcMar>
              <w:top w:w="100" w:type="dxa"/>
              <w:left w:w="100" w:type="dxa"/>
              <w:bottom w:w="100" w:type="dxa"/>
              <w:right w:w="100" w:type="dxa"/>
            </w:tcMar>
          </w:tcPr>
          <w:p w14:paraId="00BDD36D" w14:textId="104F9A55" w:rsidR="0002217C" w:rsidRDefault="00E0532F">
            <w:pPr>
              <w:widowControl w:val="0"/>
              <w:pBdr>
                <w:top w:val="nil"/>
                <w:left w:val="nil"/>
                <w:bottom w:val="nil"/>
                <w:right w:val="nil"/>
                <w:between w:val="nil"/>
              </w:pBdr>
              <w:spacing w:line="240" w:lineRule="auto"/>
            </w:pPr>
            <w:r>
              <w:t>Strauß</w:t>
            </w:r>
            <w:r w:rsidR="003D3CBF">
              <w:t>, Schill</w:t>
            </w:r>
          </w:p>
        </w:tc>
      </w:tr>
      <w:tr w:rsidR="0002217C" w14:paraId="128F8B0C" w14:textId="77777777">
        <w:tc>
          <w:tcPr>
            <w:tcW w:w="1485" w:type="dxa"/>
            <w:shd w:val="clear" w:color="auto" w:fill="auto"/>
            <w:tcMar>
              <w:top w:w="100" w:type="dxa"/>
              <w:left w:w="100" w:type="dxa"/>
              <w:bottom w:w="100" w:type="dxa"/>
              <w:right w:w="100" w:type="dxa"/>
            </w:tcMar>
          </w:tcPr>
          <w:p w14:paraId="6B5633FA" w14:textId="17A53942" w:rsidR="0002217C" w:rsidRPr="003D621D" w:rsidRDefault="000460B8">
            <w:pPr>
              <w:widowControl w:val="0"/>
              <w:pBdr>
                <w:top w:val="nil"/>
                <w:left w:val="nil"/>
                <w:bottom w:val="nil"/>
                <w:right w:val="nil"/>
                <w:between w:val="nil"/>
              </w:pBdr>
              <w:spacing w:line="240" w:lineRule="auto"/>
            </w:pPr>
            <w:ins w:id="3" w:author="Lena Schill" w:date="2022-06-17T18:41:00Z">
              <w:r w:rsidRPr="003D621D">
                <w:t>17.06.2022</w:t>
              </w:r>
            </w:ins>
          </w:p>
        </w:tc>
        <w:tc>
          <w:tcPr>
            <w:tcW w:w="1050" w:type="dxa"/>
            <w:shd w:val="clear" w:color="auto" w:fill="auto"/>
            <w:tcMar>
              <w:top w:w="100" w:type="dxa"/>
              <w:left w:w="100" w:type="dxa"/>
              <w:bottom w:w="100" w:type="dxa"/>
              <w:right w:w="100" w:type="dxa"/>
            </w:tcMar>
          </w:tcPr>
          <w:p w14:paraId="6514F6B7" w14:textId="4ED9E96E" w:rsidR="0002217C" w:rsidRPr="003D621D" w:rsidRDefault="003D621D">
            <w:pPr>
              <w:widowControl w:val="0"/>
              <w:pBdr>
                <w:top w:val="nil"/>
                <w:left w:val="nil"/>
                <w:bottom w:val="nil"/>
                <w:right w:val="nil"/>
                <w:between w:val="nil"/>
              </w:pBdr>
              <w:spacing w:line="240" w:lineRule="auto"/>
            </w:pPr>
            <w:ins w:id="4" w:author="Lena Schill" w:date="2022-06-17T18:41:00Z">
              <w:r w:rsidRPr="003D621D">
                <w:t>1.3</w:t>
              </w:r>
            </w:ins>
          </w:p>
        </w:tc>
        <w:tc>
          <w:tcPr>
            <w:tcW w:w="4770" w:type="dxa"/>
            <w:shd w:val="clear" w:color="auto" w:fill="auto"/>
            <w:tcMar>
              <w:top w:w="100" w:type="dxa"/>
              <w:left w:w="100" w:type="dxa"/>
              <w:bottom w:w="100" w:type="dxa"/>
              <w:right w:w="100" w:type="dxa"/>
            </w:tcMar>
          </w:tcPr>
          <w:p w14:paraId="7049BA7F" w14:textId="76A10EEF" w:rsidR="0002217C" w:rsidRPr="003D621D" w:rsidRDefault="003D621D">
            <w:pPr>
              <w:widowControl w:val="0"/>
              <w:pBdr>
                <w:top w:val="nil"/>
                <w:left w:val="nil"/>
                <w:bottom w:val="nil"/>
                <w:right w:val="nil"/>
                <w:between w:val="nil"/>
              </w:pBdr>
              <w:spacing w:line="240" w:lineRule="auto"/>
            </w:pPr>
            <w:ins w:id="5" w:author="Lena Schill" w:date="2022-06-17T18:41:00Z">
              <w:r w:rsidRPr="003D621D">
                <w:t xml:space="preserve">Anpassung nach </w:t>
              </w:r>
            </w:ins>
            <w:ins w:id="6" w:author="Lena Schill" w:date="2022-06-17T18:42:00Z">
              <w:r w:rsidRPr="003D621D">
                <w:t>MS2</w:t>
              </w:r>
            </w:ins>
          </w:p>
        </w:tc>
        <w:tc>
          <w:tcPr>
            <w:tcW w:w="2235" w:type="dxa"/>
            <w:shd w:val="clear" w:color="auto" w:fill="auto"/>
            <w:tcMar>
              <w:top w:w="100" w:type="dxa"/>
              <w:left w:w="100" w:type="dxa"/>
              <w:bottom w:w="100" w:type="dxa"/>
              <w:right w:w="100" w:type="dxa"/>
            </w:tcMar>
          </w:tcPr>
          <w:p w14:paraId="5784892E" w14:textId="40B9BCF7" w:rsidR="0002217C" w:rsidRPr="003D621D" w:rsidRDefault="003D621D">
            <w:pPr>
              <w:widowControl w:val="0"/>
              <w:pBdr>
                <w:top w:val="nil"/>
                <w:left w:val="nil"/>
                <w:bottom w:val="nil"/>
                <w:right w:val="nil"/>
                <w:between w:val="nil"/>
              </w:pBdr>
              <w:spacing w:line="240" w:lineRule="auto"/>
            </w:pPr>
            <w:ins w:id="7" w:author="Lena Schill" w:date="2022-06-17T18:42:00Z">
              <w:r w:rsidRPr="003D621D">
                <w:t>Schill</w:t>
              </w:r>
            </w:ins>
          </w:p>
        </w:tc>
      </w:tr>
    </w:tbl>
    <w:p w14:paraId="27D5FCF7" w14:textId="77777777" w:rsidR="0002217C" w:rsidRDefault="00AE1D09">
      <w:pPr>
        <w:pStyle w:val="berschrift1"/>
        <w:rPr>
          <w:sz w:val="28"/>
          <w:szCs w:val="28"/>
        </w:rPr>
      </w:pPr>
      <w:bookmarkStart w:id="8" w:name="_tjoyeulhvsgd" w:colFirst="0" w:colLast="0"/>
      <w:bookmarkEnd w:id="8"/>
      <w:r>
        <w:br w:type="page"/>
      </w:r>
    </w:p>
    <w:p w14:paraId="57564CA5" w14:textId="77777777" w:rsidR="0002217C" w:rsidRDefault="00AE1D09">
      <w:pPr>
        <w:pStyle w:val="berschrift1"/>
        <w:rPr>
          <w:b/>
          <w:sz w:val="28"/>
          <w:szCs w:val="28"/>
        </w:rPr>
      </w:pPr>
      <w:bookmarkStart w:id="9" w:name="_ot8v8hjfo5uk" w:colFirst="0" w:colLast="0"/>
      <w:bookmarkEnd w:id="9"/>
      <w:r>
        <w:rPr>
          <w:b/>
          <w:sz w:val="28"/>
          <w:szCs w:val="28"/>
        </w:rPr>
        <w:lastRenderedPageBreak/>
        <w:t>2. Einführung</w:t>
      </w:r>
    </w:p>
    <w:p w14:paraId="24C749A2" w14:textId="77777777" w:rsidR="0002217C" w:rsidRDefault="00AE1D09">
      <w:pPr>
        <w:pStyle w:val="berschrift2"/>
        <w:rPr>
          <w:b/>
          <w:sz w:val="26"/>
          <w:szCs w:val="26"/>
        </w:rPr>
      </w:pPr>
      <w:bookmarkStart w:id="10" w:name="_7601dwakn634" w:colFirst="0" w:colLast="0"/>
      <w:bookmarkEnd w:id="10"/>
      <w:r>
        <w:rPr>
          <w:b/>
          <w:sz w:val="26"/>
          <w:szCs w:val="26"/>
        </w:rPr>
        <w:t>2.1. Definitionen und Abkürzungen</w:t>
      </w:r>
    </w:p>
    <w:p w14:paraId="0C6090B7" w14:textId="77777777" w:rsidR="0002217C" w:rsidRDefault="00AE1D09">
      <w:r>
        <w:t>Bis jetzt werden keine Abkürzungen verwendet.</w:t>
      </w:r>
    </w:p>
    <w:p w14:paraId="6F9C6D2E" w14:textId="77777777" w:rsidR="0002217C" w:rsidRDefault="00AE1D09">
      <w:pPr>
        <w:pStyle w:val="berschrift2"/>
        <w:rPr>
          <w:b/>
          <w:sz w:val="26"/>
          <w:szCs w:val="26"/>
        </w:rPr>
      </w:pPr>
      <w:bookmarkStart w:id="11" w:name="_pu66j750qayr" w:colFirst="0" w:colLast="0"/>
      <w:bookmarkEnd w:id="11"/>
      <w:r>
        <w:rPr>
          <w:b/>
          <w:sz w:val="26"/>
          <w:szCs w:val="26"/>
        </w:rPr>
        <w:t>2.2. Referenzen</w:t>
      </w:r>
    </w:p>
    <w:p w14:paraId="5F158076" w14:textId="77777777" w:rsidR="0002217C" w:rsidRDefault="00AE1D09">
      <w:r>
        <w:t>Literatur: Craig Larman: UML 2 und Patterns angewendet</w:t>
      </w:r>
    </w:p>
    <w:p w14:paraId="56EE075B" w14:textId="77777777" w:rsidR="0002217C" w:rsidRDefault="00AE1D09">
      <w:pPr>
        <w:pStyle w:val="berschrift2"/>
        <w:rPr>
          <w:b/>
          <w:sz w:val="26"/>
          <w:szCs w:val="26"/>
        </w:rPr>
      </w:pPr>
      <w:bookmarkStart w:id="12" w:name="_4jfmy0yhzn77" w:colFirst="0" w:colLast="0"/>
      <w:bookmarkEnd w:id="12"/>
      <w:r>
        <w:rPr>
          <w:b/>
          <w:sz w:val="26"/>
          <w:szCs w:val="26"/>
        </w:rPr>
        <w:t>2.3. Übersicht</w:t>
      </w:r>
    </w:p>
    <w:p w14:paraId="049D1BC2" w14:textId="77777777" w:rsidR="0002217C" w:rsidRDefault="00AE1D09">
      <w:r>
        <w:t xml:space="preserve">Die folgenden Seiten dieses Dokuments stellen eine grobe Übersicht unseres Software Praktikums dar. Zudem enthält das Dokument eine Auskunft über den strukturellen Aufbau, Organisation und Arbeitsplanung der einzelnen Gruppenmitglieder. </w:t>
      </w:r>
    </w:p>
    <w:p w14:paraId="1A3E91F5" w14:textId="77777777" w:rsidR="0002217C" w:rsidRDefault="00AE1D09">
      <w:pPr>
        <w:pStyle w:val="berschrift1"/>
        <w:rPr>
          <w:b/>
          <w:sz w:val="28"/>
          <w:szCs w:val="28"/>
        </w:rPr>
      </w:pPr>
      <w:bookmarkStart w:id="13" w:name="_y9i8xx64h78x" w:colFirst="0" w:colLast="0"/>
      <w:bookmarkEnd w:id="13"/>
      <w:r>
        <w:rPr>
          <w:b/>
          <w:sz w:val="28"/>
          <w:szCs w:val="28"/>
        </w:rPr>
        <w:t>3. Projektübersicht</w:t>
      </w:r>
    </w:p>
    <w:p w14:paraId="6D722B7C" w14:textId="77777777" w:rsidR="0002217C" w:rsidRDefault="00AE1D09">
      <w:r>
        <w:t>In unserem Projekt wird eine individuelle Fitness-Tracker-Anwendung für den Nutzer entwickelt und heißt “FitMeUp!”. Die Software dient zum Erfassen von Kalorien, Trainingseinheiten und Wasserzufuhr. Sie berechnet Empfehlungen für Kalorien und Wasserzufuhr und unterstützt den Nutzer durch angepasste Übungs- und Challengevorschläge. Die aufgenommenen Daten werden durch die App in eine Datenbank abgespeichert und ist für jedes Profil individuell abrufbar.</w:t>
      </w:r>
    </w:p>
    <w:p w14:paraId="4FFB18D3" w14:textId="77777777" w:rsidR="0002217C" w:rsidRDefault="00AE1D09">
      <w:pPr>
        <w:pStyle w:val="berschrift2"/>
        <w:rPr>
          <w:b/>
        </w:rPr>
      </w:pPr>
      <w:bookmarkStart w:id="14" w:name="_ilp701omg0tp" w:colFirst="0" w:colLast="0"/>
      <w:bookmarkEnd w:id="14"/>
      <w:r>
        <w:rPr>
          <w:b/>
          <w:sz w:val="26"/>
          <w:szCs w:val="26"/>
        </w:rPr>
        <w:t>3.1 Zweck und Ziel</w:t>
      </w:r>
    </w:p>
    <w:p w14:paraId="6EF43C54" w14:textId="77777777" w:rsidR="0002217C" w:rsidRDefault="00AE1D09">
      <w:r>
        <w:t>FitMeUp! soll seine Nutzer zu einer gesünderen Lebensweise motivieren, indem diese unter anderem einen einheitlichen und allgemeinen Überblick über Trink- und Sportverhalten gibt und benutzerdefinierte Challenges vorschlägt.</w:t>
      </w:r>
    </w:p>
    <w:p w14:paraId="2ABB4F03" w14:textId="77777777" w:rsidR="0002217C" w:rsidRDefault="00AE1D09">
      <w:pPr>
        <w:pStyle w:val="berschrift2"/>
        <w:rPr>
          <w:b/>
          <w:sz w:val="26"/>
          <w:szCs w:val="26"/>
        </w:rPr>
      </w:pPr>
      <w:bookmarkStart w:id="15" w:name="_qw5nds4v207n" w:colFirst="0" w:colLast="0"/>
      <w:bookmarkEnd w:id="15"/>
      <w:r>
        <w:rPr>
          <w:b/>
          <w:sz w:val="26"/>
          <w:szCs w:val="26"/>
        </w:rPr>
        <w:t>3.2 Annahmen und Einschränkungen</w:t>
      </w:r>
    </w:p>
    <w:p w14:paraId="6ED30087" w14:textId="77777777" w:rsidR="0002217C" w:rsidRDefault="00AE1D09">
      <w:pPr>
        <w:spacing w:before="240" w:after="240"/>
      </w:pPr>
      <w:r>
        <w:t>Um die Daten und Parameter der Nutzer zu speichern, ist eine Datenbank notwendig. Diese bildet das Kernstück unserer Software und ist darum einer der Hauptrisikopunkte. Bei Nicht-Funktionalität können die Nutzerdaten und Trainingseinheiten weder gespeichert noch angezeigt werden.</w:t>
      </w:r>
    </w:p>
    <w:p w14:paraId="2FC81E19" w14:textId="77777777" w:rsidR="0002217C" w:rsidRDefault="00AE1D09">
      <w:pPr>
        <w:pStyle w:val="berschrift2"/>
        <w:rPr>
          <w:b/>
        </w:rPr>
      </w:pPr>
      <w:bookmarkStart w:id="16" w:name="_nccopojhf7c" w:colFirst="0" w:colLast="0"/>
      <w:bookmarkEnd w:id="16"/>
      <w:r>
        <w:rPr>
          <w:b/>
          <w:sz w:val="26"/>
          <w:szCs w:val="26"/>
        </w:rPr>
        <w:t>3.3 Arbeitsergebnisse</w:t>
      </w:r>
    </w:p>
    <w:p w14:paraId="2B378405" w14:textId="77777777" w:rsidR="0002217C" w:rsidRDefault="00AE1D09">
      <w:pPr>
        <w:numPr>
          <w:ilvl w:val="0"/>
          <w:numId w:val="2"/>
        </w:numPr>
      </w:pPr>
      <w:r>
        <w:t>FitMeUp! Anwendung</w:t>
      </w:r>
    </w:p>
    <w:p w14:paraId="0BD06C9E" w14:textId="77777777" w:rsidR="0002217C" w:rsidRDefault="00AE1D09">
      <w:pPr>
        <w:numPr>
          <w:ilvl w:val="0"/>
          <w:numId w:val="2"/>
        </w:numPr>
      </w:pPr>
      <w:r>
        <w:t>Anforderungsspezifikation</w:t>
      </w:r>
    </w:p>
    <w:p w14:paraId="55E390BC" w14:textId="77777777" w:rsidR="0002217C" w:rsidRDefault="00AE1D09">
      <w:pPr>
        <w:numPr>
          <w:ilvl w:val="0"/>
          <w:numId w:val="2"/>
        </w:numPr>
      </w:pPr>
      <w:r>
        <w:t>Domänenmodell</w:t>
      </w:r>
    </w:p>
    <w:p w14:paraId="16346400" w14:textId="77777777" w:rsidR="0002217C" w:rsidRDefault="00AE1D09">
      <w:pPr>
        <w:numPr>
          <w:ilvl w:val="0"/>
          <w:numId w:val="2"/>
        </w:numPr>
      </w:pPr>
      <w:r>
        <w:t>Projektplan</w:t>
      </w:r>
    </w:p>
    <w:p w14:paraId="72ED1675" w14:textId="77777777" w:rsidR="0002217C" w:rsidRDefault="00AE1D09">
      <w:pPr>
        <w:numPr>
          <w:ilvl w:val="0"/>
          <w:numId w:val="2"/>
        </w:numPr>
      </w:pPr>
      <w:r>
        <w:t>Code</w:t>
      </w:r>
    </w:p>
    <w:p w14:paraId="0C838B21" w14:textId="77777777" w:rsidR="0002217C" w:rsidRDefault="00AE1D09">
      <w:pPr>
        <w:numPr>
          <w:ilvl w:val="0"/>
          <w:numId w:val="2"/>
        </w:numPr>
      </w:pPr>
      <w:r>
        <w:t>Dokumentation</w:t>
      </w:r>
    </w:p>
    <w:p w14:paraId="2D7D37F2" w14:textId="513534B4" w:rsidR="0002217C" w:rsidRDefault="00AE1D09">
      <w:pPr>
        <w:numPr>
          <w:ilvl w:val="0"/>
          <w:numId w:val="2"/>
        </w:numPr>
      </w:pPr>
      <w:r>
        <w:t>Tests</w:t>
      </w:r>
    </w:p>
    <w:p w14:paraId="0133AC4B" w14:textId="23B5D322" w:rsidR="00E0532F" w:rsidRPr="000460B8" w:rsidRDefault="00E0532F">
      <w:pPr>
        <w:numPr>
          <w:ilvl w:val="0"/>
          <w:numId w:val="2"/>
        </w:numPr>
        <w:rPr>
          <w:color w:val="000000" w:themeColor="text1"/>
          <w:rPrChange w:id="17" w:author="Lena Schill" w:date="2022-06-17T18:41:00Z">
            <w:rPr>
              <w:color w:val="FF0000"/>
            </w:rPr>
          </w:rPrChange>
        </w:rPr>
      </w:pPr>
      <w:r w:rsidRPr="000460B8">
        <w:rPr>
          <w:color w:val="000000" w:themeColor="text1"/>
          <w:rPrChange w:id="18" w:author="Lena Schill" w:date="2022-06-17T18:41:00Z">
            <w:rPr>
              <w:color w:val="FF0000"/>
            </w:rPr>
          </w:rPrChange>
        </w:rPr>
        <w:t>Website</w:t>
      </w:r>
    </w:p>
    <w:p w14:paraId="37D81947" w14:textId="77777777" w:rsidR="0002217C" w:rsidRDefault="00AE1D09">
      <w:pPr>
        <w:pStyle w:val="berschrift1"/>
        <w:rPr>
          <w:b/>
          <w:sz w:val="28"/>
          <w:szCs w:val="28"/>
        </w:rPr>
      </w:pPr>
      <w:bookmarkStart w:id="19" w:name="_qct9jx2vbra1" w:colFirst="0" w:colLast="0"/>
      <w:bookmarkEnd w:id="19"/>
      <w:r>
        <w:rPr>
          <w:b/>
          <w:sz w:val="28"/>
          <w:szCs w:val="28"/>
        </w:rPr>
        <w:lastRenderedPageBreak/>
        <w:t>4. Projektorganisation</w:t>
      </w:r>
    </w:p>
    <w:p w14:paraId="784E94E0" w14:textId="77777777" w:rsidR="0002217C" w:rsidRDefault="00AE1D09">
      <w:pPr>
        <w:pStyle w:val="berschrift2"/>
      </w:pPr>
      <w:bookmarkStart w:id="20" w:name="_hebttjd901n4" w:colFirst="0" w:colLast="0"/>
      <w:bookmarkEnd w:id="20"/>
      <w:r>
        <w:rPr>
          <w:b/>
          <w:sz w:val="26"/>
          <w:szCs w:val="26"/>
        </w:rPr>
        <w:t>4.1. Organisationsstruktur</w:t>
      </w:r>
    </w:p>
    <w:p w14:paraId="79B25EA4" w14:textId="77777777" w:rsidR="0002217C" w:rsidRDefault="00AE1D09">
      <w:r>
        <w:rPr>
          <w:u w:val="single"/>
        </w:rPr>
        <w:t>Teamübersicht</w:t>
      </w:r>
      <w:r>
        <w:t>:</w:t>
      </w:r>
    </w:p>
    <w:p w14:paraId="4AE5B0CA" w14:textId="77777777" w:rsidR="0002217C" w:rsidRDefault="00AE1D09">
      <w:r>
        <w:t>•</w:t>
      </w:r>
      <w:r>
        <w:tab/>
        <w:t>Lena Schill</w:t>
      </w:r>
      <w:r>
        <w:tab/>
      </w:r>
      <w:r>
        <w:tab/>
        <w:t>lena.schill@st.oth-regensburg.de</w:t>
      </w:r>
    </w:p>
    <w:p w14:paraId="68BC0EEC" w14:textId="77777777" w:rsidR="0002217C" w:rsidRDefault="00AE1D09">
      <w:r>
        <w:t>•</w:t>
      </w:r>
      <w:r>
        <w:tab/>
        <w:t>Angelika Krüger</w:t>
      </w:r>
      <w:r>
        <w:tab/>
        <w:t>angelika.krueger@st.oth-regensburg.de</w:t>
      </w:r>
    </w:p>
    <w:p w14:paraId="11954FE6" w14:textId="77777777" w:rsidR="0002217C" w:rsidRDefault="00AE1D09">
      <w:r>
        <w:t>•</w:t>
      </w:r>
      <w:r>
        <w:tab/>
        <w:t>Elena Strauß</w:t>
      </w:r>
      <w:r>
        <w:tab/>
      </w:r>
      <w:r>
        <w:tab/>
        <w:t>elena.strauss@st.oth-regensburg.de</w:t>
      </w:r>
    </w:p>
    <w:p w14:paraId="2826EE11" w14:textId="77777777" w:rsidR="0002217C" w:rsidRDefault="0002217C"/>
    <w:p w14:paraId="7887CEE6" w14:textId="77777777" w:rsidR="0002217C" w:rsidRDefault="0002217C"/>
    <w:tbl>
      <w:tblPr>
        <w:tblStyle w:val="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2217C" w14:paraId="1ADBB411" w14:textId="77777777">
        <w:trPr>
          <w:tblHeader/>
        </w:trPr>
        <w:tc>
          <w:tcPr>
            <w:tcW w:w="4514" w:type="dxa"/>
            <w:shd w:val="clear" w:color="auto" w:fill="auto"/>
            <w:tcMar>
              <w:top w:w="100" w:type="dxa"/>
              <w:left w:w="100" w:type="dxa"/>
              <w:bottom w:w="100" w:type="dxa"/>
              <w:right w:w="100" w:type="dxa"/>
            </w:tcMar>
          </w:tcPr>
          <w:p w14:paraId="0D194DC3" w14:textId="77777777" w:rsidR="0002217C" w:rsidRDefault="00AE1D09">
            <w:pPr>
              <w:widowControl w:val="0"/>
              <w:pBdr>
                <w:top w:val="nil"/>
                <w:left w:val="nil"/>
                <w:bottom w:val="nil"/>
                <w:right w:val="nil"/>
                <w:between w:val="nil"/>
              </w:pBdr>
              <w:spacing w:line="240" w:lineRule="auto"/>
              <w:rPr>
                <w:b/>
                <w:i/>
              </w:rPr>
            </w:pPr>
            <w:r>
              <w:rPr>
                <w:b/>
                <w:i/>
              </w:rPr>
              <w:t>Verantwortungsbereiche</w:t>
            </w:r>
          </w:p>
        </w:tc>
        <w:tc>
          <w:tcPr>
            <w:tcW w:w="4514" w:type="dxa"/>
            <w:shd w:val="clear" w:color="auto" w:fill="auto"/>
            <w:tcMar>
              <w:top w:w="100" w:type="dxa"/>
              <w:left w:w="100" w:type="dxa"/>
              <w:bottom w:w="100" w:type="dxa"/>
              <w:right w:w="100" w:type="dxa"/>
            </w:tcMar>
          </w:tcPr>
          <w:p w14:paraId="1EC8DD3A" w14:textId="77777777" w:rsidR="0002217C" w:rsidRDefault="00AE1D09">
            <w:pPr>
              <w:widowControl w:val="0"/>
              <w:pBdr>
                <w:top w:val="nil"/>
                <w:left w:val="nil"/>
                <w:bottom w:val="nil"/>
                <w:right w:val="nil"/>
                <w:between w:val="nil"/>
              </w:pBdr>
              <w:spacing w:line="240" w:lineRule="auto"/>
              <w:rPr>
                <w:b/>
                <w:i/>
              </w:rPr>
            </w:pPr>
            <w:r>
              <w:rPr>
                <w:b/>
                <w:i/>
              </w:rPr>
              <w:t>Verantwortliche/Stellvertreterin</w:t>
            </w:r>
          </w:p>
        </w:tc>
      </w:tr>
      <w:tr w:rsidR="0002217C" w14:paraId="356040FA" w14:textId="77777777">
        <w:trPr>
          <w:tblHeader/>
        </w:trPr>
        <w:tc>
          <w:tcPr>
            <w:tcW w:w="4514" w:type="dxa"/>
            <w:shd w:val="clear" w:color="auto" w:fill="auto"/>
            <w:tcMar>
              <w:top w:w="100" w:type="dxa"/>
              <w:left w:w="100" w:type="dxa"/>
              <w:bottom w:w="100" w:type="dxa"/>
              <w:right w:w="100" w:type="dxa"/>
            </w:tcMar>
          </w:tcPr>
          <w:p w14:paraId="7997BA47" w14:textId="77777777" w:rsidR="0002217C" w:rsidRDefault="00AE1D09">
            <w:pPr>
              <w:widowControl w:val="0"/>
              <w:pBdr>
                <w:top w:val="nil"/>
                <w:left w:val="nil"/>
                <w:bottom w:val="nil"/>
                <w:right w:val="nil"/>
                <w:between w:val="nil"/>
              </w:pBdr>
              <w:spacing w:line="240" w:lineRule="auto"/>
            </w:pPr>
            <w:r>
              <w:t>Projektleitung/Ansprechperson</w:t>
            </w:r>
          </w:p>
        </w:tc>
        <w:tc>
          <w:tcPr>
            <w:tcW w:w="4514" w:type="dxa"/>
            <w:shd w:val="clear" w:color="auto" w:fill="auto"/>
            <w:tcMar>
              <w:top w:w="100" w:type="dxa"/>
              <w:left w:w="100" w:type="dxa"/>
              <w:bottom w:w="100" w:type="dxa"/>
              <w:right w:w="100" w:type="dxa"/>
            </w:tcMar>
          </w:tcPr>
          <w:p w14:paraId="4CD22848" w14:textId="77777777" w:rsidR="0002217C" w:rsidRDefault="00AE1D09">
            <w:pPr>
              <w:widowControl w:val="0"/>
              <w:pBdr>
                <w:top w:val="nil"/>
                <w:left w:val="nil"/>
                <w:bottom w:val="nil"/>
                <w:right w:val="nil"/>
                <w:between w:val="nil"/>
              </w:pBdr>
              <w:spacing w:line="240" w:lineRule="auto"/>
            </w:pPr>
            <w:r>
              <w:t>Schill</w:t>
            </w:r>
          </w:p>
        </w:tc>
      </w:tr>
      <w:tr w:rsidR="0002217C" w14:paraId="5612085B" w14:textId="77777777">
        <w:trPr>
          <w:tblHeader/>
        </w:trPr>
        <w:tc>
          <w:tcPr>
            <w:tcW w:w="4514" w:type="dxa"/>
            <w:shd w:val="clear" w:color="auto" w:fill="auto"/>
            <w:tcMar>
              <w:top w:w="100" w:type="dxa"/>
              <w:left w:w="100" w:type="dxa"/>
              <w:bottom w:w="100" w:type="dxa"/>
              <w:right w:w="100" w:type="dxa"/>
            </w:tcMar>
          </w:tcPr>
          <w:p w14:paraId="48A98319" w14:textId="77777777" w:rsidR="0002217C" w:rsidRDefault="00AE1D09">
            <w:pPr>
              <w:widowControl w:val="0"/>
              <w:pBdr>
                <w:top w:val="nil"/>
                <w:left w:val="nil"/>
                <w:bottom w:val="nil"/>
                <w:right w:val="nil"/>
                <w:between w:val="nil"/>
              </w:pBdr>
              <w:spacing w:line="240" w:lineRule="auto"/>
            </w:pPr>
            <w:r>
              <w:t>Backend Entwurf und Implementierung</w:t>
            </w:r>
          </w:p>
        </w:tc>
        <w:tc>
          <w:tcPr>
            <w:tcW w:w="4514" w:type="dxa"/>
            <w:shd w:val="clear" w:color="auto" w:fill="auto"/>
            <w:tcMar>
              <w:top w:w="100" w:type="dxa"/>
              <w:left w:w="100" w:type="dxa"/>
              <w:bottom w:w="100" w:type="dxa"/>
              <w:right w:w="100" w:type="dxa"/>
            </w:tcMar>
          </w:tcPr>
          <w:p w14:paraId="2A172C7A" w14:textId="77777777" w:rsidR="0002217C" w:rsidRDefault="00AE1D09">
            <w:pPr>
              <w:widowControl w:val="0"/>
              <w:pBdr>
                <w:top w:val="nil"/>
                <w:left w:val="nil"/>
                <w:bottom w:val="nil"/>
                <w:right w:val="nil"/>
                <w:between w:val="nil"/>
              </w:pBdr>
              <w:spacing w:line="240" w:lineRule="auto"/>
            </w:pPr>
            <w:r>
              <w:t>Strauß / Krüger</w:t>
            </w:r>
          </w:p>
        </w:tc>
      </w:tr>
      <w:tr w:rsidR="0002217C" w14:paraId="3423AF66" w14:textId="77777777">
        <w:tc>
          <w:tcPr>
            <w:tcW w:w="4514" w:type="dxa"/>
            <w:shd w:val="clear" w:color="auto" w:fill="auto"/>
            <w:tcMar>
              <w:top w:w="100" w:type="dxa"/>
              <w:left w:w="100" w:type="dxa"/>
              <w:bottom w:w="100" w:type="dxa"/>
              <w:right w:w="100" w:type="dxa"/>
            </w:tcMar>
          </w:tcPr>
          <w:p w14:paraId="0CD76234" w14:textId="77777777" w:rsidR="0002217C" w:rsidRDefault="00AE1D09">
            <w:pPr>
              <w:widowControl w:val="0"/>
              <w:pBdr>
                <w:top w:val="nil"/>
                <w:left w:val="nil"/>
                <w:bottom w:val="nil"/>
                <w:right w:val="nil"/>
                <w:between w:val="nil"/>
              </w:pBdr>
              <w:spacing w:line="240" w:lineRule="auto"/>
            </w:pPr>
            <w:r>
              <w:t>Frontend Entwurf und Implementierung</w:t>
            </w:r>
          </w:p>
        </w:tc>
        <w:tc>
          <w:tcPr>
            <w:tcW w:w="4514" w:type="dxa"/>
            <w:shd w:val="clear" w:color="auto" w:fill="auto"/>
            <w:tcMar>
              <w:top w:w="100" w:type="dxa"/>
              <w:left w:w="100" w:type="dxa"/>
              <w:bottom w:w="100" w:type="dxa"/>
              <w:right w:w="100" w:type="dxa"/>
            </w:tcMar>
          </w:tcPr>
          <w:p w14:paraId="3DDF21E2" w14:textId="77777777" w:rsidR="0002217C" w:rsidRDefault="00AE1D09">
            <w:pPr>
              <w:widowControl w:val="0"/>
              <w:pBdr>
                <w:top w:val="nil"/>
                <w:left w:val="nil"/>
                <w:bottom w:val="nil"/>
                <w:right w:val="nil"/>
                <w:between w:val="nil"/>
              </w:pBdr>
              <w:spacing w:line="240" w:lineRule="auto"/>
            </w:pPr>
            <w:r>
              <w:t xml:space="preserve">Schill / Strauß </w:t>
            </w:r>
          </w:p>
        </w:tc>
      </w:tr>
      <w:tr w:rsidR="0002217C" w14:paraId="3ACFDD4E" w14:textId="77777777">
        <w:tc>
          <w:tcPr>
            <w:tcW w:w="4514" w:type="dxa"/>
            <w:shd w:val="clear" w:color="auto" w:fill="auto"/>
            <w:tcMar>
              <w:top w:w="100" w:type="dxa"/>
              <w:left w:w="100" w:type="dxa"/>
              <w:bottom w:w="100" w:type="dxa"/>
              <w:right w:w="100" w:type="dxa"/>
            </w:tcMar>
          </w:tcPr>
          <w:p w14:paraId="580C9CCB" w14:textId="77777777" w:rsidR="0002217C" w:rsidRDefault="00AE1D09">
            <w:pPr>
              <w:widowControl w:val="0"/>
              <w:pBdr>
                <w:top w:val="nil"/>
                <w:left w:val="nil"/>
                <w:bottom w:val="nil"/>
                <w:right w:val="nil"/>
                <w:between w:val="nil"/>
              </w:pBdr>
              <w:spacing w:line="240" w:lineRule="auto"/>
            </w:pPr>
            <w:r>
              <w:t>Virtuelle Maschine</w:t>
            </w:r>
          </w:p>
        </w:tc>
        <w:tc>
          <w:tcPr>
            <w:tcW w:w="4514" w:type="dxa"/>
            <w:shd w:val="clear" w:color="auto" w:fill="auto"/>
            <w:tcMar>
              <w:top w:w="100" w:type="dxa"/>
              <w:left w:w="100" w:type="dxa"/>
              <w:bottom w:w="100" w:type="dxa"/>
              <w:right w:w="100" w:type="dxa"/>
            </w:tcMar>
          </w:tcPr>
          <w:p w14:paraId="76E7EF2F" w14:textId="77777777" w:rsidR="0002217C" w:rsidRDefault="00AE1D09">
            <w:pPr>
              <w:widowControl w:val="0"/>
              <w:pBdr>
                <w:top w:val="nil"/>
                <w:left w:val="nil"/>
                <w:bottom w:val="nil"/>
                <w:right w:val="nil"/>
                <w:between w:val="nil"/>
              </w:pBdr>
              <w:spacing w:line="240" w:lineRule="auto"/>
            </w:pPr>
            <w:r>
              <w:t>Krüger</w:t>
            </w:r>
          </w:p>
        </w:tc>
      </w:tr>
      <w:tr w:rsidR="0002217C" w14:paraId="1C15CC22" w14:textId="77777777">
        <w:tc>
          <w:tcPr>
            <w:tcW w:w="4514" w:type="dxa"/>
            <w:shd w:val="clear" w:color="auto" w:fill="auto"/>
            <w:tcMar>
              <w:top w:w="100" w:type="dxa"/>
              <w:left w:w="100" w:type="dxa"/>
              <w:bottom w:w="100" w:type="dxa"/>
              <w:right w:w="100" w:type="dxa"/>
            </w:tcMar>
          </w:tcPr>
          <w:p w14:paraId="5369BD4C" w14:textId="77777777" w:rsidR="0002217C" w:rsidRDefault="00AE1D09">
            <w:pPr>
              <w:widowControl w:val="0"/>
              <w:pBdr>
                <w:top w:val="nil"/>
                <w:left w:val="nil"/>
                <w:bottom w:val="nil"/>
                <w:right w:val="nil"/>
                <w:between w:val="nil"/>
              </w:pBdr>
              <w:spacing w:line="240" w:lineRule="auto"/>
            </w:pPr>
            <w:r>
              <w:t>GitLab – Repository</w:t>
            </w:r>
          </w:p>
        </w:tc>
        <w:tc>
          <w:tcPr>
            <w:tcW w:w="4514" w:type="dxa"/>
            <w:shd w:val="clear" w:color="auto" w:fill="auto"/>
            <w:tcMar>
              <w:top w:w="100" w:type="dxa"/>
              <w:left w:w="100" w:type="dxa"/>
              <w:bottom w:w="100" w:type="dxa"/>
              <w:right w:w="100" w:type="dxa"/>
            </w:tcMar>
          </w:tcPr>
          <w:p w14:paraId="1A8FDCC9" w14:textId="0262AE1E" w:rsidR="0002217C" w:rsidRDefault="00624442">
            <w:pPr>
              <w:widowControl w:val="0"/>
              <w:pBdr>
                <w:top w:val="nil"/>
                <w:left w:val="nil"/>
                <w:bottom w:val="nil"/>
                <w:right w:val="nil"/>
                <w:between w:val="nil"/>
              </w:pBdr>
              <w:spacing w:line="240" w:lineRule="auto"/>
            </w:pPr>
            <w:r>
              <w:t>Schill</w:t>
            </w:r>
          </w:p>
        </w:tc>
      </w:tr>
      <w:tr w:rsidR="0002217C" w14:paraId="2E5B30FC" w14:textId="77777777">
        <w:tc>
          <w:tcPr>
            <w:tcW w:w="4514" w:type="dxa"/>
            <w:shd w:val="clear" w:color="auto" w:fill="auto"/>
            <w:tcMar>
              <w:top w:w="100" w:type="dxa"/>
              <w:left w:w="100" w:type="dxa"/>
              <w:bottom w:w="100" w:type="dxa"/>
              <w:right w:w="100" w:type="dxa"/>
            </w:tcMar>
          </w:tcPr>
          <w:p w14:paraId="0B450846" w14:textId="77777777" w:rsidR="0002217C" w:rsidRDefault="00AE1D09">
            <w:pPr>
              <w:widowControl w:val="0"/>
              <w:pBdr>
                <w:top w:val="nil"/>
                <w:left w:val="nil"/>
                <w:bottom w:val="nil"/>
                <w:right w:val="nil"/>
                <w:between w:val="nil"/>
              </w:pBdr>
              <w:spacing w:line="240" w:lineRule="auto"/>
            </w:pPr>
            <w:r>
              <w:t>Testen / Debuggen</w:t>
            </w:r>
          </w:p>
        </w:tc>
        <w:tc>
          <w:tcPr>
            <w:tcW w:w="4514" w:type="dxa"/>
            <w:shd w:val="clear" w:color="auto" w:fill="auto"/>
            <w:tcMar>
              <w:top w:w="100" w:type="dxa"/>
              <w:left w:w="100" w:type="dxa"/>
              <w:bottom w:w="100" w:type="dxa"/>
              <w:right w:w="100" w:type="dxa"/>
            </w:tcMar>
          </w:tcPr>
          <w:p w14:paraId="725B29B0" w14:textId="0620680B" w:rsidR="0002217C" w:rsidRDefault="0030512A">
            <w:pPr>
              <w:widowControl w:val="0"/>
              <w:pBdr>
                <w:top w:val="nil"/>
                <w:left w:val="nil"/>
                <w:bottom w:val="nil"/>
                <w:right w:val="nil"/>
                <w:between w:val="nil"/>
              </w:pBdr>
              <w:spacing w:line="240" w:lineRule="auto"/>
            </w:pPr>
            <w:r w:rsidRPr="000460B8">
              <w:rPr>
                <w:color w:val="000000" w:themeColor="text1"/>
                <w:rPrChange w:id="21" w:author="Lena Schill" w:date="2022-06-17T18:41:00Z">
                  <w:rPr>
                    <w:color w:val="FF0000"/>
                  </w:rPr>
                </w:rPrChange>
              </w:rPr>
              <w:t>Krüger</w:t>
            </w:r>
          </w:p>
        </w:tc>
      </w:tr>
      <w:tr w:rsidR="0002217C" w14:paraId="1E0242B1" w14:textId="77777777">
        <w:tc>
          <w:tcPr>
            <w:tcW w:w="4514" w:type="dxa"/>
            <w:shd w:val="clear" w:color="auto" w:fill="auto"/>
            <w:tcMar>
              <w:top w:w="100" w:type="dxa"/>
              <w:left w:w="100" w:type="dxa"/>
              <w:bottom w:w="100" w:type="dxa"/>
              <w:right w:w="100" w:type="dxa"/>
            </w:tcMar>
          </w:tcPr>
          <w:p w14:paraId="7B730AAF" w14:textId="77777777" w:rsidR="0002217C" w:rsidRDefault="00AE1D09">
            <w:pPr>
              <w:widowControl w:val="0"/>
              <w:pBdr>
                <w:top w:val="nil"/>
                <w:left w:val="nil"/>
                <w:bottom w:val="nil"/>
                <w:right w:val="nil"/>
                <w:between w:val="nil"/>
              </w:pBdr>
              <w:spacing w:line="240" w:lineRule="auto"/>
            </w:pPr>
            <w:r>
              <w:t xml:space="preserve">Internetseite </w:t>
            </w:r>
          </w:p>
        </w:tc>
        <w:tc>
          <w:tcPr>
            <w:tcW w:w="4514" w:type="dxa"/>
            <w:shd w:val="clear" w:color="auto" w:fill="auto"/>
            <w:tcMar>
              <w:top w:w="100" w:type="dxa"/>
              <w:left w:w="100" w:type="dxa"/>
              <w:bottom w:w="100" w:type="dxa"/>
              <w:right w:w="100" w:type="dxa"/>
            </w:tcMar>
          </w:tcPr>
          <w:p w14:paraId="076DE54C" w14:textId="77777777" w:rsidR="0002217C" w:rsidRDefault="00AE1D09">
            <w:pPr>
              <w:widowControl w:val="0"/>
              <w:pBdr>
                <w:top w:val="nil"/>
                <w:left w:val="nil"/>
                <w:bottom w:val="nil"/>
                <w:right w:val="nil"/>
                <w:between w:val="nil"/>
              </w:pBdr>
              <w:spacing w:line="240" w:lineRule="auto"/>
            </w:pPr>
            <w:r>
              <w:t>Krüger / Schill</w:t>
            </w:r>
          </w:p>
        </w:tc>
      </w:tr>
      <w:tr w:rsidR="0002217C" w14:paraId="3935456E" w14:textId="77777777">
        <w:tc>
          <w:tcPr>
            <w:tcW w:w="4514" w:type="dxa"/>
            <w:shd w:val="clear" w:color="auto" w:fill="auto"/>
            <w:tcMar>
              <w:top w:w="100" w:type="dxa"/>
              <w:left w:w="100" w:type="dxa"/>
              <w:bottom w:w="100" w:type="dxa"/>
              <w:right w:w="100" w:type="dxa"/>
            </w:tcMar>
          </w:tcPr>
          <w:p w14:paraId="57C54EF9" w14:textId="77777777" w:rsidR="0002217C" w:rsidRDefault="00AE1D09">
            <w:pPr>
              <w:widowControl w:val="0"/>
              <w:pBdr>
                <w:top w:val="nil"/>
                <w:left w:val="nil"/>
                <w:bottom w:val="nil"/>
                <w:right w:val="nil"/>
                <w:between w:val="nil"/>
              </w:pBdr>
              <w:spacing w:line="240" w:lineRule="auto"/>
            </w:pPr>
            <w:r>
              <w:t>Defect Tracking</w:t>
            </w:r>
          </w:p>
        </w:tc>
        <w:tc>
          <w:tcPr>
            <w:tcW w:w="4514" w:type="dxa"/>
            <w:shd w:val="clear" w:color="auto" w:fill="auto"/>
            <w:tcMar>
              <w:top w:w="100" w:type="dxa"/>
              <w:left w:w="100" w:type="dxa"/>
              <w:bottom w:w="100" w:type="dxa"/>
              <w:right w:w="100" w:type="dxa"/>
            </w:tcMar>
          </w:tcPr>
          <w:p w14:paraId="47739C05" w14:textId="26D8B72C" w:rsidR="0002217C" w:rsidRDefault="00E0532F">
            <w:pPr>
              <w:widowControl w:val="0"/>
              <w:pBdr>
                <w:top w:val="nil"/>
                <w:left w:val="nil"/>
                <w:bottom w:val="nil"/>
                <w:right w:val="nil"/>
                <w:between w:val="nil"/>
              </w:pBdr>
              <w:spacing w:line="240" w:lineRule="auto"/>
            </w:pPr>
            <w:r w:rsidRPr="000460B8">
              <w:rPr>
                <w:color w:val="000000" w:themeColor="text1"/>
                <w:rPrChange w:id="22" w:author="Lena Schill" w:date="2022-06-17T18:41:00Z">
                  <w:rPr>
                    <w:color w:val="FF0000"/>
                  </w:rPr>
                </w:rPrChange>
              </w:rPr>
              <w:t>Strauß</w:t>
            </w:r>
          </w:p>
        </w:tc>
      </w:tr>
      <w:tr w:rsidR="0002217C" w14:paraId="5235E746" w14:textId="77777777">
        <w:tc>
          <w:tcPr>
            <w:tcW w:w="4514" w:type="dxa"/>
            <w:shd w:val="clear" w:color="auto" w:fill="auto"/>
            <w:tcMar>
              <w:top w:w="100" w:type="dxa"/>
              <w:left w:w="100" w:type="dxa"/>
              <w:bottom w:w="100" w:type="dxa"/>
              <w:right w:w="100" w:type="dxa"/>
            </w:tcMar>
          </w:tcPr>
          <w:p w14:paraId="4BB57017" w14:textId="77777777" w:rsidR="0002217C" w:rsidRDefault="00AE1D09">
            <w:pPr>
              <w:widowControl w:val="0"/>
              <w:pBdr>
                <w:top w:val="nil"/>
                <w:left w:val="nil"/>
                <w:bottom w:val="nil"/>
                <w:right w:val="nil"/>
                <w:between w:val="nil"/>
              </w:pBdr>
              <w:spacing w:line="240" w:lineRule="auto"/>
            </w:pPr>
            <w:r>
              <w:t xml:space="preserve">Freigabe von Releases </w:t>
            </w:r>
          </w:p>
        </w:tc>
        <w:tc>
          <w:tcPr>
            <w:tcW w:w="4514" w:type="dxa"/>
            <w:shd w:val="clear" w:color="auto" w:fill="auto"/>
            <w:tcMar>
              <w:top w:w="100" w:type="dxa"/>
              <w:left w:w="100" w:type="dxa"/>
              <w:bottom w:w="100" w:type="dxa"/>
              <w:right w:w="100" w:type="dxa"/>
            </w:tcMar>
          </w:tcPr>
          <w:p w14:paraId="0A9A081D" w14:textId="77777777" w:rsidR="0002217C" w:rsidRDefault="00AE1D09">
            <w:pPr>
              <w:widowControl w:val="0"/>
              <w:pBdr>
                <w:top w:val="nil"/>
                <w:left w:val="nil"/>
                <w:bottom w:val="nil"/>
                <w:right w:val="nil"/>
                <w:between w:val="nil"/>
              </w:pBdr>
              <w:spacing w:line="240" w:lineRule="auto"/>
            </w:pPr>
            <w:r>
              <w:t>Strauß</w:t>
            </w:r>
          </w:p>
        </w:tc>
      </w:tr>
    </w:tbl>
    <w:p w14:paraId="78F63EBE" w14:textId="77777777" w:rsidR="0002217C" w:rsidRDefault="0002217C"/>
    <w:p w14:paraId="19D208D2" w14:textId="77777777" w:rsidR="0002217C" w:rsidRDefault="00AE1D09">
      <w:r>
        <w:tab/>
      </w:r>
    </w:p>
    <w:p w14:paraId="29A91544" w14:textId="77777777" w:rsidR="0002217C" w:rsidRDefault="00AE1D09">
      <w:r>
        <w:t>Jedes Teammitglied ist verantwortlich für verschiedene Aufgabenbereiche, jedoch sind alle Arbeitsbereiche von allen Mitgliedern einsehbar, sodass jeder seine eigenen Ideen und Hilfestellungen mit einbringen kann.</w:t>
      </w:r>
    </w:p>
    <w:p w14:paraId="56A1954A" w14:textId="77777777" w:rsidR="0002217C" w:rsidRDefault="00AE1D09">
      <w:r>
        <w:tab/>
      </w:r>
    </w:p>
    <w:p w14:paraId="0FE90B95" w14:textId="77777777" w:rsidR="0002217C" w:rsidRDefault="00AE1D09">
      <w:r>
        <w:tab/>
      </w:r>
    </w:p>
    <w:p w14:paraId="7A6E027B" w14:textId="77777777" w:rsidR="0002217C" w:rsidRDefault="00AE1D09">
      <w:pPr>
        <w:rPr>
          <w:b/>
          <w:sz w:val="26"/>
          <w:szCs w:val="26"/>
        </w:rPr>
      </w:pPr>
      <w:r>
        <w:rPr>
          <w:b/>
          <w:sz w:val="26"/>
          <w:szCs w:val="26"/>
        </w:rPr>
        <w:t>4.2. Externe Schnittstellen</w:t>
      </w:r>
    </w:p>
    <w:p w14:paraId="69622117" w14:textId="77777777" w:rsidR="0002217C" w:rsidRDefault="00AE1D09">
      <w:r>
        <w:t>Betreuung: Prof. Dr. Axel Doering</w:t>
      </w:r>
    </w:p>
    <w:p w14:paraId="749C6BA9" w14:textId="77777777" w:rsidR="0002217C" w:rsidRDefault="00AE1D09">
      <w:r>
        <w:t>Virtuelle Maschine: eva.gschrey@oth-regensburg.de</w:t>
      </w:r>
    </w:p>
    <w:p w14:paraId="2FDB1959" w14:textId="5FF7B751" w:rsidR="0002217C" w:rsidRPr="003D3CBF" w:rsidRDefault="00AE1D09">
      <w:pPr>
        <w:rPr>
          <w:lang w:val="en-US"/>
        </w:rPr>
      </w:pPr>
      <w:r w:rsidRPr="003D3CBF">
        <w:rPr>
          <w:lang w:val="en-US"/>
        </w:rPr>
        <w:t xml:space="preserve">GitLab-Repositiory: </w:t>
      </w:r>
      <w:r w:rsidR="00BD6F7E">
        <w:fldChar w:fldCharType="begin"/>
      </w:r>
      <w:r w:rsidR="00BD6F7E" w:rsidRPr="00A13BF6">
        <w:rPr>
          <w:lang w:val="en-US"/>
          <w:rPrChange w:id="23" w:author="Lena Schill" w:date="2022-06-17T17:52:00Z">
            <w:rPr/>
          </w:rPrChange>
        </w:rPr>
        <w:instrText xml:space="preserve"> HYPERLINK "https://gitlab.oth-regensburg.de/IM/SWP_IM4/swp_sose22/team-2.git" </w:instrText>
      </w:r>
      <w:r w:rsidR="00BD6F7E">
        <w:fldChar w:fldCharType="separate"/>
      </w:r>
      <w:r w:rsidR="0084020A" w:rsidRPr="003D3CBF">
        <w:rPr>
          <w:rStyle w:val="Hyperlink"/>
          <w:lang w:val="en-US"/>
        </w:rPr>
        <w:t>https://gitlab.oth-regensburg.de/IM/SWP_IM4/swp_sose22/team-2.git</w:t>
      </w:r>
      <w:r w:rsidR="00BD6F7E">
        <w:rPr>
          <w:rStyle w:val="Hyperlink"/>
          <w:lang w:val="en-US"/>
        </w:rPr>
        <w:fldChar w:fldCharType="end"/>
      </w:r>
    </w:p>
    <w:p w14:paraId="43D86FFE" w14:textId="175DBDDE" w:rsidR="0084020A" w:rsidRPr="001F2C48" w:rsidDel="001F2C48" w:rsidRDefault="0084020A">
      <w:pPr>
        <w:rPr>
          <w:del w:id="24" w:author="Lena Schill" w:date="2022-06-17T18:28:00Z"/>
          <w:color w:val="000000" w:themeColor="text1"/>
          <w:rPrChange w:id="25" w:author="Lena Schill" w:date="2022-06-17T18:27:00Z">
            <w:rPr>
              <w:del w:id="26" w:author="Lena Schill" w:date="2022-06-17T18:28:00Z"/>
              <w:color w:val="FF0000"/>
            </w:rPr>
          </w:rPrChange>
        </w:rPr>
      </w:pPr>
      <w:del w:id="27" w:author="Lena Schill" w:date="2022-06-17T18:28:00Z">
        <w:r w:rsidRPr="001F2C48" w:rsidDel="001F2C48">
          <w:rPr>
            <w:color w:val="000000" w:themeColor="text1"/>
            <w:rPrChange w:id="28" w:author="Lena Schill" w:date="2022-06-17T18:27:00Z">
              <w:rPr>
                <w:color w:val="FF0000"/>
              </w:rPr>
            </w:rPrChange>
          </w:rPr>
          <w:delText>Projektplan</w:delText>
        </w:r>
        <w:r w:rsidR="00B25274" w:rsidRPr="001F2C48" w:rsidDel="001F2C48">
          <w:rPr>
            <w:color w:val="000000" w:themeColor="text1"/>
            <w:rPrChange w:id="29" w:author="Lena Schill" w:date="2022-06-17T18:27:00Z">
              <w:rPr>
                <w:color w:val="FF0000"/>
              </w:rPr>
            </w:rPrChange>
          </w:rPr>
          <w:delText xml:space="preserve">: </w:delText>
        </w:r>
        <w:r w:rsidR="003D3CBF" w:rsidRPr="001F2C48" w:rsidDel="001F2C48">
          <w:rPr>
            <w:color w:val="000000" w:themeColor="text1"/>
            <w:rPrChange w:id="30" w:author="Lena Schill" w:date="2022-06-17T18:27:00Z">
              <w:rPr>
                <w:color w:val="FF0000"/>
              </w:rPr>
            </w:rPrChange>
          </w:rPr>
          <w:delText>https://gitlab.oth-regensburg.de/IM/SWP_IM4/swp_sose22/team-2/-/tree/main/documents/Projektplan</w:delText>
        </w:r>
      </w:del>
    </w:p>
    <w:p w14:paraId="04E5CDD3" w14:textId="43270E5E" w:rsidR="0084020A" w:rsidRPr="001F2C48" w:rsidDel="001F2C48" w:rsidRDefault="0084020A">
      <w:pPr>
        <w:rPr>
          <w:del w:id="31" w:author="Lena Schill" w:date="2022-06-17T18:28:00Z"/>
          <w:color w:val="000000" w:themeColor="text1"/>
          <w:rPrChange w:id="32" w:author="Lena Schill" w:date="2022-06-17T18:27:00Z">
            <w:rPr>
              <w:del w:id="33" w:author="Lena Schill" w:date="2022-06-17T18:28:00Z"/>
              <w:color w:val="FF0000"/>
            </w:rPr>
          </w:rPrChange>
        </w:rPr>
      </w:pPr>
      <w:del w:id="34" w:author="Lena Schill" w:date="2022-06-17T18:28:00Z">
        <w:r w:rsidRPr="001F2C48" w:rsidDel="001F2C48">
          <w:rPr>
            <w:color w:val="000000" w:themeColor="text1"/>
            <w:rPrChange w:id="35" w:author="Lena Schill" w:date="2022-06-17T18:27:00Z">
              <w:rPr>
                <w:color w:val="FF0000"/>
              </w:rPr>
            </w:rPrChange>
          </w:rPr>
          <w:delText>Anforderungsspezifikation</w:delText>
        </w:r>
        <w:r w:rsidR="00B25274" w:rsidRPr="001F2C48" w:rsidDel="001F2C48">
          <w:rPr>
            <w:color w:val="000000" w:themeColor="text1"/>
            <w:rPrChange w:id="36" w:author="Lena Schill" w:date="2022-06-17T18:27:00Z">
              <w:rPr>
                <w:color w:val="FF0000"/>
              </w:rPr>
            </w:rPrChange>
          </w:rPr>
          <w:delText>:</w:delText>
        </w:r>
        <w:r w:rsidR="003D3CBF" w:rsidRPr="001F2C48" w:rsidDel="001F2C48">
          <w:rPr>
            <w:color w:val="000000" w:themeColor="text1"/>
            <w:rPrChange w:id="37" w:author="Lena Schill" w:date="2022-06-17T18:27:00Z">
              <w:rPr>
                <w:color w:val="FF0000"/>
              </w:rPr>
            </w:rPrChange>
          </w:rPr>
          <w:delText xml:space="preserve"> https://gitlab.oth-regensburg.de/IM/SWP_IM4/swp_sose22/team-2/-/tree/main/documents/Anforderungsspezifikation</w:delText>
        </w:r>
      </w:del>
    </w:p>
    <w:p w14:paraId="6642FA6A" w14:textId="650A14B6" w:rsidR="0084020A" w:rsidRPr="001F2C48" w:rsidDel="001F2C48" w:rsidRDefault="0084020A">
      <w:pPr>
        <w:rPr>
          <w:del w:id="38" w:author="Lena Schill" w:date="2022-06-17T18:28:00Z"/>
          <w:color w:val="000000" w:themeColor="text1"/>
          <w:rPrChange w:id="39" w:author="Lena Schill" w:date="2022-06-17T18:27:00Z">
            <w:rPr>
              <w:del w:id="40" w:author="Lena Schill" w:date="2022-06-17T18:28:00Z"/>
              <w:color w:val="FF0000"/>
            </w:rPr>
          </w:rPrChange>
        </w:rPr>
      </w:pPr>
      <w:del w:id="41" w:author="Lena Schill" w:date="2022-06-17T18:28:00Z">
        <w:r w:rsidRPr="001F2C48" w:rsidDel="001F2C48">
          <w:rPr>
            <w:color w:val="000000" w:themeColor="text1"/>
            <w:rPrChange w:id="42" w:author="Lena Schill" w:date="2022-06-17T18:27:00Z">
              <w:rPr>
                <w:color w:val="FF0000"/>
              </w:rPr>
            </w:rPrChange>
          </w:rPr>
          <w:delText>Software-Architektur</w:delText>
        </w:r>
        <w:r w:rsidR="00B25274" w:rsidRPr="001F2C48" w:rsidDel="001F2C48">
          <w:rPr>
            <w:color w:val="000000" w:themeColor="text1"/>
            <w:rPrChange w:id="43" w:author="Lena Schill" w:date="2022-06-17T18:27:00Z">
              <w:rPr>
                <w:color w:val="FF0000"/>
              </w:rPr>
            </w:rPrChange>
          </w:rPr>
          <w:delText>:</w:delText>
        </w:r>
        <w:r w:rsidR="003D3CBF" w:rsidRPr="001F2C48" w:rsidDel="001F2C48">
          <w:rPr>
            <w:color w:val="000000" w:themeColor="text1"/>
            <w:rPrChange w:id="44" w:author="Lena Schill" w:date="2022-06-17T18:27:00Z">
              <w:rPr>
                <w:color w:val="FF0000"/>
              </w:rPr>
            </w:rPrChange>
          </w:rPr>
          <w:delText xml:space="preserve"> https://gitlab.oth-regensburg.de/IM/SWP_IM4/swp_sose22/team-2/-/tree/main/documents/Software%20Architektur</w:delText>
        </w:r>
      </w:del>
    </w:p>
    <w:p w14:paraId="5E37BECA" w14:textId="7E02CCC0" w:rsidR="0084020A" w:rsidRPr="001F2C48" w:rsidDel="001F2C48" w:rsidRDefault="0084020A">
      <w:pPr>
        <w:rPr>
          <w:del w:id="45" w:author="Lena Schill" w:date="2022-06-17T18:28:00Z"/>
          <w:color w:val="000000" w:themeColor="text1"/>
          <w:rPrChange w:id="46" w:author="Lena Schill" w:date="2022-06-17T18:27:00Z">
            <w:rPr>
              <w:del w:id="47" w:author="Lena Schill" w:date="2022-06-17T18:28:00Z"/>
              <w:color w:val="FF0000"/>
            </w:rPr>
          </w:rPrChange>
        </w:rPr>
      </w:pPr>
      <w:del w:id="48" w:author="Lena Schill" w:date="2022-06-17T18:28:00Z">
        <w:r w:rsidRPr="001F2C48" w:rsidDel="001F2C48">
          <w:rPr>
            <w:color w:val="000000" w:themeColor="text1"/>
            <w:rPrChange w:id="49" w:author="Lena Schill" w:date="2022-06-17T18:27:00Z">
              <w:rPr>
                <w:color w:val="FF0000"/>
              </w:rPr>
            </w:rPrChange>
          </w:rPr>
          <w:delText>Tes</w:delText>
        </w:r>
        <w:r w:rsidR="00B25274" w:rsidRPr="001F2C48" w:rsidDel="001F2C48">
          <w:rPr>
            <w:color w:val="000000" w:themeColor="text1"/>
            <w:rPrChange w:id="50" w:author="Lena Schill" w:date="2022-06-17T18:27:00Z">
              <w:rPr>
                <w:color w:val="FF0000"/>
              </w:rPr>
            </w:rPrChange>
          </w:rPr>
          <w:delText>t</w:delText>
        </w:r>
        <w:r w:rsidRPr="001F2C48" w:rsidDel="001F2C48">
          <w:rPr>
            <w:color w:val="000000" w:themeColor="text1"/>
            <w:rPrChange w:id="51" w:author="Lena Schill" w:date="2022-06-17T18:27:00Z">
              <w:rPr>
                <w:color w:val="FF0000"/>
              </w:rPr>
            </w:rPrChange>
          </w:rPr>
          <w:delText>plan</w:delText>
        </w:r>
        <w:r w:rsidR="00B25274" w:rsidRPr="001F2C48" w:rsidDel="001F2C48">
          <w:rPr>
            <w:color w:val="000000" w:themeColor="text1"/>
            <w:rPrChange w:id="52" w:author="Lena Schill" w:date="2022-06-17T18:27:00Z">
              <w:rPr>
                <w:color w:val="FF0000"/>
              </w:rPr>
            </w:rPrChange>
          </w:rPr>
          <w:delText>:</w:delText>
        </w:r>
        <w:r w:rsidR="003D3CBF" w:rsidRPr="001F2C48" w:rsidDel="001F2C48">
          <w:rPr>
            <w:color w:val="000000" w:themeColor="text1"/>
            <w:rPrChange w:id="53" w:author="Lena Schill" w:date="2022-06-17T18:27:00Z">
              <w:rPr>
                <w:color w:val="FF0000"/>
              </w:rPr>
            </w:rPrChange>
          </w:rPr>
          <w:delText xml:space="preserve"> https://gitlab.oth-regensburg.de/IM/SWP_IM4/swp_sose22/team-2/-/tree/main/documents/Testplan</w:delText>
        </w:r>
      </w:del>
    </w:p>
    <w:p w14:paraId="036834FE" w14:textId="77777777" w:rsidR="0002217C" w:rsidRDefault="00AE1D09">
      <w:pPr>
        <w:pStyle w:val="berschrift1"/>
        <w:rPr>
          <w:sz w:val="28"/>
          <w:szCs w:val="28"/>
        </w:rPr>
      </w:pPr>
      <w:bookmarkStart w:id="54" w:name="_9kzywyof4djh" w:colFirst="0" w:colLast="0"/>
      <w:bookmarkEnd w:id="54"/>
      <w:r>
        <w:lastRenderedPageBreak/>
        <w:br w:type="page"/>
      </w:r>
    </w:p>
    <w:p w14:paraId="4FC59697" w14:textId="77777777" w:rsidR="0002217C" w:rsidRDefault="00AE1D09">
      <w:pPr>
        <w:pStyle w:val="berschrift1"/>
        <w:rPr>
          <w:b/>
          <w:sz w:val="28"/>
          <w:szCs w:val="28"/>
        </w:rPr>
      </w:pPr>
      <w:bookmarkStart w:id="55" w:name="_79zojmbb17ju" w:colFirst="0" w:colLast="0"/>
      <w:bookmarkEnd w:id="55"/>
      <w:r>
        <w:rPr>
          <w:b/>
          <w:sz w:val="28"/>
          <w:szCs w:val="28"/>
        </w:rPr>
        <w:lastRenderedPageBreak/>
        <w:t>5. Management Abläufe</w:t>
      </w:r>
    </w:p>
    <w:p w14:paraId="6A2F0009" w14:textId="77777777" w:rsidR="0002217C" w:rsidRDefault="00AE1D09">
      <w:pPr>
        <w:pStyle w:val="berschrift2"/>
        <w:rPr>
          <w:b/>
          <w:sz w:val="26"/>
          <w:szCs w:val="26"/>
        </w:rPr>
      </w:pPr>
      <w:bookmarkStart w:id="56" w:name="_p2igu5kl1lie" w:colFirst="0" w:colLast="0"/>
      <w:bookmarkEnd w:id="56"/>
      <w:r>
        <w:rPr>
          <w:b/>
          <w:sz w:val="26"/>
          <w:szCs w:val="26"/>
        </w:rPr>
        <w:t>5.1. Projekt Kostenvoranschlag</w:t>
      </w:r>
    </w:p>
    <w:p w14:paraId="282149AA" w14:textId="77777777" w:rsidR="0002217C" w:rsidRDefault="00AE1D09">
      <w:pPr>
        <w:spacing w:before="240" w:after="240"/>
      </w:pPr>
      <w:r>
        <w:t>Das Projekt wird nicht finanziell unterstützt. Es sind keine Ausgaben geplant.</w:t>
      </w:r>
    </w:p>
    <w:p w14:paraId="2013C3EB" w14:textId="77777777" w:rsidR="0002217C" w:rsidRDefault="00AE1D09">
      <w:pPr>
        <w:pStyle w:val="berschrift2"/>
        <w:rPr>
          <w:b/>
          <w:sz w:val="26"/>
          <w:szCs w:val="26"/>
        </w:rPr>
      </w:pPr>
      <w:bookmarkStart w:id="57" w:name="_o0cb17ddfjrc" w:colFirst="0" w:colLast="0"/>
      <w:bookmarkEnd w:id="57"/>
      <w:r>
        <w:rPr>
          <w:b/>
          <w:sz w:val="26"/>
          <w:szCs w:val="26"/>
        </w:rPr>
        <w:t>5.2. Projektplan</w:t>
      </w:r>
    </w:p>
    <w:p w14:paraId="314FDAF3" w14:textId="77777777" w:rsidR="0002217C" w:rsidRDefault="00AE1D09">
      <w:r>
        <w:t>Der zeitliche Rahmen des Projekts beläuft sich auf knapp dreieinhalb Monate und endet mit der Abschlusspräsentation am 08.07.2022. In diesem Zeitraum soll die Software entwickelt werden. Der zeitliche Aufwand pro Teammitglied beträgt ca. 150h.</w:t>
      </w:r>
    </w:p>
    <w:p w14:paraId="5F8F682E" w14:textId="77777777" w:rsidR="0002217C" w:rsidRDefault="00AE1D09">
      <w:pPr>
        <w:pStyle w:val="berschrift3"/>
        <w:rPr>
          <w:b/>
          <w:sz w:val="24"/>
          <w:szCs w:val="24"/>
        </w:rPr>
      </w:pPr>
      <w:bookmarkStart w:id="58" w:name="_h7edo0ib4198" w:colFirst="0" w:colLast="0"/>
      <w:bookmarkEnd w:id="58"/>
      <w:r>
        <w:rPr>
          <w:b/>
          <w:sz w:val="24"/>
          <w:szCs w:val="24"/>
        </w:rPr>
        <w:t>5.2.1. Zeitplan</w:t>
      </w:r>
    </w:p>
    <w:p w14:paraId="5EE580C3" w14:textId="77777777" w:rsidR="0002217C" w:rsidRDefault="00AE1D09">
      <w:r>
        <w:t>Das zeitliche Planung einer Phase wird immer am Anfang der Phase festgelegt.</w:t>
      </w:r>
    </w:p>
    <w:p w14:paraId="2589B479" w14:textId="50A6AEAB" w:rsidR="0002217C" w:rsidRDefault="00AE1D09">
      <w:r>
        <w:t>Jedes Mitglied muss seinen Arbeitszeit selbst dokumentieren. Bei den Treffen wird diese in eine gemeinsame Excel-Tabelle eingetragen.</w:t>
      </w:r>
    </w:p>
    <w:p w14:paraId="2587C983" w14:textId="69988DF1" w:rsidR="00C2577C" w:rsidRPr="001F2C48" w:rsidRDefault="00C2577C">
      <w:pPr>
        <w:rPr>
          <w:b/>
          <w:bCs/>
          <w:color w:val="000000" w:themeColor="text1"/>
          <w:rPrChange w:id="59" w:author="Lena Schill" w:date="2022-06-17T18:26:00Z">
            <w:rPr>
              <w:color w:val="FF0000"/>
            </w:rPr>
          </w:rPrChange>
        </w:rPr>
      </w:pPr>
      <w:r w:rsidRPr="001F2C48">
        <w:rPr>
          <w:b/>
          <w:bCs/>
          <w:color w:val="000000" w:themeColor="text1"/>
          <w:rPrChange w:id="60" w:author="Lena Schill" w:date="2022-06-17T18:26:00Z">
            <w:rPr>
              <w:color w:val="FF0000"/>
            </w:rPr>
          </w:rPrChange>
        </w:rPr>
        <w:t>Eigene Meilensteine:</w:t>
      </w:r>
    </w:p>
    <w:p w14:paraId="1C8A4C57" w14:textId="1B5498AA" w:rsidR="00C2577C" w:rsidRPr="000E1220" w:rsidRDefault="00C2577C">
      <w:pPr>
        <w:rPr>
          <w:color w:val="000000" w:themeColor="text1"/>
          <w:rPrChange w:id="61" w:author="Lena Schill" w:date="2022-06-17T18:21:00Z">
            <w:rPr>
              <w:color w:val="FF0000"/>
            </w:rPr>
          </w:rPrChange>
        </w:rPr>
      </w:pPr>
      <w:r w:rsidRPr="000E1220">
        <w:rPr>
          <w:color w:val="000000" w:themeColor="text1"/>
          <w:rPrChange w:id="62" w:author="Lena Schill" w:date="2022-06-17T18:21:00Z">
            <w:rPr>
              <w:color w:val="FF0000"/>
            </w:rPr>
          </w:rPrChange>
        </w:rPr>
        <w:t>Verbindung von Code und DB</w:t>
      </w:r>
      <w:r w:rsidR="00624442" w:rsidRPr="000E1220">
        <w:rPr>
          <w:color w:val="000000" w:themeColor="text1"/>
          <w:rPrChange w:id="63" w:author="Lena Schill" w:date="2022-06-17T18:21:00Z">
            <w:rPr>
              <w:color w:val="FF0000"/>
            </w:rPr>
          </w:rPrChange>
        </w:rPr>
        <w:t>: 15. April</w:t>
      </w:r>
    </w:p>
    <w:p w14:paraId="41C56C9D" w14:textId="76F1A1B0" w:rsidR="00C2577C" w:rsidRPr="000E1220" w:rsidRDefault="00C2577C">
      <w:pPr>
        <w:rPr>
          <w:color w:val="000000" w:themeColor="text1"/>
          <w:rPrChange w:id="64" w:author="Lena Schill" w:date="2022-06-17T18:21:00Z">
            <w:rPr>
              <w:color w:val="FF0000"/>
            </w:rPr>
          </w:rPrChange>
        </w:rPr>
      </w:pPr>
      <w:r w:rsidRPr="000E1220">
        <w:rPr>
          <w:color w:val="000000" w:themeColor="text1"/>
          <w:rPrChange w:id="65" w:author="Lena Schill" w:date="2022-06-17T18:21:00Z">
            <w:rPr>
              <w:color w:val="FF0000"/>
            </w:rPr>
          </w:rPrChange>
        </w:rPr>
        <w:t>Fertiges Loginsystem</w:t>
      </w:r>
      <w:r w:rsidR="00624442" w:rsidRPr="000E1220">
        <w:rPr>
          <w:color w:val="000000" w:themeColor="text1"/>
          <w:rPrChange w:id="66" w:author="Lena Schill" w:date="2022-06-17T18:21:00Z">
            <w:rPr>
              <w:color w:val="FF0000"/>
            </w:rPr>
          </w:rPrChange>
        </w:rPr>
        <w:t>: 25:April</w:t>
      </w:r>
    </w:p>
    <w:p w14:paraId="28397955" w14:textId="33E1A61B" w:rsidR="00C2577C" w:rsidRPr="000E1220" w:rsidRDefault="00C2577C">
      <w:pPr>
        <w:rPr>
          <w:color w:val="000000" w:themeColor="text1"/>
          <w:rPrChange w:id="67" w:author="Lena Schill" w:date="2022-06-17T18:21:00Z">
            <w:rPr>
              <w:color w:val="FF0000"/>
            </w:rPr>
          </w:rPrChange>
        </w:rPr>
      </w:pPr>
      <w:r w:rsidRPr="000E1220">
        <w:rPr>
          <w:color w:val="000000" w:themeColor="text1"/>
          <w:rPrChange w:id="68" w:author="Lena Schill" w:date="2022-06-17T18:21:00Z">
            <w:rPr>
              <w:color w:val="FF0000"/>
            </w:rPr>
          </w:rPrChange>
        </w:rPr>
        <w:t>Eingabe von Daten</w:t>
      </w:r>
      <w:r w:rsidR="00624442" w:rsidRPr="000E1220">
        <w:rPr>
          <w:color w:val="000000" w:themeColor="text1"/>
          <w:rPrChange w:id="69" w:author="Lena Schill" w:date="2022-06-17T18:21:00Z">
            <w:rPr>
              <w:color w:val="FF0000"/>
            </w:rPr>
          </w:rPrChange>
        </w:rPr>
        <w:t>: 4.Mai</w:t>
      </w:r>
    </w:p>
    <w:p w14:paraId="4CCAAB70" w14:textId="419357BA" w:rsidR="00C2577C" w:rsidRPr="000E1220" w:rsidRDefault="00C2577C">
      <w:pPr>
        <w:rPr>
          <w:color w:val="000000" w:themeColor="text1"/>
          <w:rPrChange w:id="70" w:author="Lena Schill" w:date="2022-06-17T18:21:00Z">
            <w:rPr>
              <w:color w:val="FF0000"/>
            </w:rPr>
          </w:rPrChange>
        </w:rPr>
      </w:pPr>
      <w:r w:rsidRPr="000E1220">
        <w:rPr>
          <w:color w:val="000000" w:themeColor="text1"/>
          <w:rPrChange w:id="71" w:author="Lena Schill" w:date="2022-06-17T18:21:00Z">
            <w:rPr>
              <w:color w:val="FF0000"/>
            </w:rPr>
          </w:rPrChange>
        </w:rPr>
        <w:t>Challenge Vorschläge und Annahme</w:t>
      </w:r>
      <w:r w:rsidR="00624442" w:rsidRPr="000E1220">
        <w:rPr>
          <w:color w:val="000000" w:themeColor="text1"/>
          <w:rPrChange w:id="72" w:author="Lena Schill" w:date="2022-06-17T18:21:00Z">
            <w:rPr>
              <w:color w:val="FF0000"/>
            </w:rPr>
          </w:rPrChange>
        </w:rPr>
        <w:t>: 14. Mai</w:t>
      </w:r>
    </w:p>
    <w:p w14:paraId="62E685C6" w14:textId="40A6E947" w:rsidR="000A0DF2" w:rsidRPr="000E1220" w:rsidRDefault="000A0DF2">
      <w:pPr>
        <w:rPr>
          <w:color w:val="000000" w:themeColor="text1"/>
          <w:rPrChange w:id="73" w:author="Lena Schill" w:date="2022-06-17T18:21:00Z">
            <w:rPr>
              <w:color w:val="FF0000"/>
            </w:rPr>
          </w:rPrChange>
        </w:rPr>
      </w:pPr>
      <w:r w:rsidRPr="000E1220">
        <w:rPr>
          <w:color w:val="000000" w:themeColor="text1"/>
          <w:rPrChange w:id="74" w:author="Lena Schill" w:date="2022-06-17T18:21:00Z">
            <w:rPr>
              <w:color w:val="FF0000"/>
            </w:rPr>
          </w:rPrChange>
        </w:rPr>
        <w:t>Test Prototyp: 15.Mai</w:t>
      </w:r>
    </w:p>
    <w:p w14:paraId="63D8E71D" w14:textId="5E50154B" w:rsidR="000A0DF2" w:rsidRPr="000E1220" w:rsidRDefault="000A0DF2">
      <w:pPr>
        <w:rPr>
          <w:color w:val="000000" w:themeColor="text1"/>
          <w:rPrChange w:id="75" w:author="Lena Schill" w:date="2022-06-17T18:21:00Z">
            <w:rPr>
              <w:color w:val="FF0000"/>
            </w:rPr>
          </w:rPrChange>
        </w:rPr>
      </w:pPr>
      <w:r w:rsidRPr="000E1220">
        <w:rPr>
          <w:color w:val="000000" w:themeColor="text1"/>
          <w:rPrChange w:id="76" w:author="Lena Schill" w:date="2022-06-17T18:21:00Z">
            <w:rPr>
              <w:color w:val="FF0000"/>
            </w:rPr>
          </w:rPrChange>
        </w:rPr>
        <w:t>Trainingseinheiten Eingeben: 22. Mai</w:t>
      </w:r>
    </w:p>
    <w:p w14:paraId="3D7B7A0C" w14:textId="76B3D739" w:rsidR="000A0DF2" w:rsidRPr="000E1220" w:rsidRDefault="000A0DF2">
      <w:pPr>
        <w:rPr>
          <w:color w:val="000000" w:themeColor="text1"/>
          <w:rPrChange w:id="77" w:author="Lena Schill" w:date="2022-06-17T18:21:00Z">
            <w:rPr>
              <w:color w:val="FF0000"/>
            </w:rPr>
          </w:rPrChange>
        </w:rPr>
      </w:pPr>
      <w:r w:rsidRPr="000E1220">
        <w:rPr>
          <w:color w:val="000000" w:themeColor="text1"/>
          <w:rPrChange w:id="78" w:author="Lena Schill" w:date="2022-06-17T18:21:00Z">
            <w:rPr>
              <w:color w:val="FF0000"/>
            </w:rPr>
          </w:rPrChange>
        </w:rPr>
        <w:t>Challenges mit Trainingseinheiten: 1.Juni</w:t>
      </w:r>
    </w:p>
    <w:p w14:paraId="6C549247" w14:textId="47C03CFC" w:rsidR="000A0DF2" w:rsidRPr="000E1220" w:rsidRDefault="000A0DF2">
      <w:pPr>
        <w:rPr>
          <w:color w:val="000000" w:themeColor="text1"/>
          <w:rPrChange w:id="79" w:author="Lena Schill" w:date="2022-06-17T18:21:00Z">
            <w:rPr>
              <w:color w:val="FF0000"/>
            </w:rPr>
          </w:rPrChange>
        </w:rPr>
      </w:pPr>
      <w:r w:rsidRPr="000E1220">
        <w:rPr>
          <w:color w:val="000000" w:themeColor="text1"/>
          <w:rPrChange w:id="80" w:author="Lena Schill" w:date="2022-06-17T18:21:00Z">
            <w:rPr>
              <w:color w:val="FF0000"/>
            </w:rPr>
          </w:rPrChange>
        </w:rPr>
        <w:t xml:space="preserve">Ziel des Nutzer wird berücksichtigt: </w:t>
      </w:r>
      <w:r w:rsidR="00B05D73" w:rsidRPr="000E1220">
        <w:rPr>
          <w:color w:val="000000" w:themeColor="text1"/>
          <w:rPrChange w:id="81" w:author="Lena Schill" w:date="2022-06-17T18:21:00Z">
            <w:rPr>
              <w:color w:val="FF0000"/>
            </w:rPr>
          </w:rPrChange>
        </w:rPr>
        <w:t>8.Juni</w:t>
      </w:r>
    </w:p>
    <w:p w14:paraId="1D847C39" w14:textId="4BB2C5FA" w:rsidR="000A0DF2" w:rsidRPr="000E1220" w:rsidRDefault="000A0DF2">
      <w:pPr>
        <w:rPr>
          <w:color w:val="000000" w:themeColor="text1"/>
          <w:rPrChange w:id="82" w:author="Lena Schill" w:date="2022-06-17T18:21:00Z">
            <w:rPr>
              <w:color w:val="FF0000"/>
            </w:rPr>
          </w:rPrChange>
        </w:rPr>
      </w:pPr>
      <w:r w:rsidRPr="000E1220">
        <w:rPr>
          <w:color w:val="000000" w:themeColor="text1"/>
          <w:rPrChange w:id="83" w:author="Lena Schill" w:date="2022-06-17T18:21:00Z">
            <w:rPr>
              <w:color w:val="FF0000"/>
            </w:rPr>
          </w:rPrChange>
        </w:rPr>
        <w:t>Übungsplan</w:t>
      </w:r>
      <w:r w:rsidR="00B05D73" w:rsidRPr="000E1220">
        <w:rPr>
          <w:color w:val="000000" w:themeColor="text1"/>
          <w:rPrChange w:id="84" w:author="Lena Schill" w:date="2022-06-17T18:21:00Z">
            <w:rPr>
              <w:color w:val="FF0000"/>
            </w:rPr>
          </w:rPrChange>
        </w:rPr>
        <w:t>: 17.Juni</w:t>
      </w:r>
    </w:p>
    <w:p w14:paraId="2EDD548F" w14:textId="77777777" w:rsidR="0002217C" w:rsidRDefault="00AE1D09">
      <w:pPr>
        <w:pStyle w:val="berschrift3"/>
        <w:rPr>
          <w:b/>
          <w:sz w:val="24"/>
          <w:szCs w:val="24"/>
        </w:rPr>
      </w:pPr>
      <w:bookmarkStart w:id="85" w:name="_6uh2fs7gu3g4" w:colFirst="0" w:colLast="0"/>
      <w:bookmarkEnd w:id="85"/>
      <w:r>
        <w:rPr>
          <w:b/>
          <w:sz w:val="24"/>
          <w:szCs w:val="24"/>
        </w:rPr>
        <w:t>5.2.2. Iterationsplanung / Meilensteine</w:t>
      </w:r>
    </w:p>
    <w:tbl>
      <w:tblPr>
        <w:tblStyle w:val="4"/>
        <w:tblpPr w:leftFromText="141" w:rightFromText="141" w:vertAnchor="text" w:horzAnchor="margin" w:tblpXSpec="center" w:tblpY="109"/>
        <w:tblW w:w="1049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77"/>
        <w:gridCol w:w="1984"/>
        <w:gridCol w:w="3130"/>
      </w:tblGrid>
      <w:tr w:rsidR="00E0532F" w14:paraId="28B0C562" w14:textId="77777777" w:rsidTr="000823BC">
        <w:trPr>
          <w:trHeight w:val="447"/>
        </w:trPr>
        <w:tc>
          <w:tcPr>
            <w:tcW w:w="5377" w:type="dxa"/>
            <w:shd w:val="clear" w:color="auto" w:fill="auto"/>
            <w:tcMar>
              <w:top w:w="100" w:type="dxa"/>
              <w:left w:w="100" w:type="dxa"/>
              <w:bottom w:w="100" w:type="dxa"/>
              <w:right w:w="100" w:type="dxa"/>
            </w:tcMar>
          </w:tcPr>
          <w:p w14:paraId="052085CE" w14:textId="77777777" w:rsidR="00E0532F" w:rsidRDefault="00E0532F" w:rsidP="00E0532F">
            <w:pPr>
              <w:widowControl w:val="0"/>
              <w:spacing w:line="240" w:lineRule="auto"/>
              <w:jc w:val="center"/>
              <w:rPr>
                <w:b/>
                <w:i/>
              </w:rPr>
            </w:pPr>
            <w:r>
              <w:rPr>
                <w:b/>
                <w:i/>
              </w:rPr>
              <w:t>Beschreibung</w:t>
            </w:r>
          </w:p>
        </w:tc>
        <w:tc>
          <w:tcPr>
            <w:tcW w:w="1984" w:type="dxa"/>
            <w:shd w:val="clear" w:color="auto" w:fill="auto"/>
            <w:tcMar>
              <w:top w:w="100" w:type="dxa"/>
              <w:left w:w="100" w:type="dxa"/>
              <w:bottom w:w="100" w:type="dxa"/>
              <w:right w:w="100" w:type="dxa"/>
            </w:tcMar>
          </w:tcPr>
          <w:p w14:paraId="4BB9DF91" w14:textId="77777777" w:rsidR="00E0532F" w:rsidRDefault="00E0532F" w:rsidP="00E0532F">
            <w:pPr>
              <w:widowControl w:val="0"/>
              <w:spacing w:line="240" w:lineRule="auto"/>
              <w:jc w:val="center"/>
              <w:rPr>
                <w:b/>
                <w:i/>
              </w:rPr>
            </w:pPr>
            <w:r>
              <w:rPr>
                <w:b/>
                <w:i/>
              </w:rPr>
              <w:t>Typ</w:t>
            </w:r>
          </w:p>
        </w:tc>
        <w:tc>
          <w:tcPr>
            <w:tcW w:w="3130" w:type="dxa"/>
            <w:shd w:val="clear" w:color="auto" w:fill="auto"/>
            <w:tcMar>
              <w:top w:w="100" w:type="dxa"/>
              <w:left w:w="100" w:type="dxa"/>
              <w:bottom w:w="100" w:type="dxa"/>
              <w:right w:w="100" w:type="dxa"/>
            </w:tcMar>
          </w:tcPr>
          <w:p w14:paraId="34C29A93" w14:textId="77777777" w:rsidR="00E0532F" w:rsidRDefault="00E0532F" w:rsidP="00E0532F">
            <w:pPr>
              <w:widowControl w:val="0"/>
              <w:spacing w:line="240" w:lineRule="auto"/>
              <w:jc w:val="center"/>
              <w:rPr>
                <w:b/>
                <w:i/>
              </w:rPr>
            </w:pPr>
            <w:r>
              <w:rPr>
                <w:b/>
                <w:i/>
              </w:rPr>
              <w:t>Deadline</w:t>
            </w:r>
          </w:p>
        </w:tc>
      </w:tr>
      <w:tr w:rsidR="00E0532F" w14:paraId="64719395" w14:textId="77777777" w:rsidTr="000823BC">
        <w:tc>
          <w:tcPr>
            <w:tcW w:w="5377" w:type="dxa"/>
            <w:shd w:val="clear" w:color="auto" w:fill="auto"/>
            <w:tcMar>
              <w:top w:w="100" w:type="dxa"/>
              <w:left w:w="100" w:type="dxa"/>
              <w:bottom w:w="100" w:type="dxa"/>
              <w:right w:w="100" w:type="dxa"/>
            </w:tcMar>
          </w:tcPr>
          <w:p w14:paraId="2090FB1F" w14:textId="77777777" w:rsidR="00E0532F" w:rsidRDefault="00E0532F" w:rsidP="00E0532F">
            <w:pPr>
              <w:widowControl w:val="0"/>
              <w:spacing w:line="240" w:lineRule="auto"/>
            </w:pPr>
            <w:r>
              <w:t>Projektantrag</w:t>
            </w:r>
          </w:p>
        </w:tc>
        <w:tc>
          <w:tcPr>
            <w:tcW w:w="1984" w:type="dxa"/>
            <w:shd w:val="clear" w:color="auto" w:fill="auto"/>
            <w:tcMar>
              <w:top w:w="100" w:type="dxa"/>
              <w:left w:w="100" w:type="dxa"/>
              <w:bottom w:w="100" w:type="dxa"/>
              <w:right w:w="100" w:type="dxa"/>
            </w:tcMar>
          </w:tcPr>
          <w:p w14:paraId="74FEA8C7" w14:textId="77777777" w:rsidR="00E0532F" w:rsidRDefault="00E0532F" w:rsidP="00E0532F">
            <w:pPr>
              <w:widowControl w:val="0"/>
              <w:spacing w:line="240" w:lineRule="auto"/>
            </w:pPr>
            <w:r>
              <w:t>MS0</w:t>
            </w:r>
          </w:p>
        </w:tc>
        <w:tc>
          <w:tcPr>
            <w:tcW w:w="3130" w:type="dxa"/>
            <w:shd w:val="clear" w:color="auto" w:fill="auto"/>
            <w:tcMar>
              <w:top w:w="100" w:type="dxa"/>
              <w:left w:w="100" w:type="dxa"/>
              <w:bottom w:w="100" w:type="dxa"/>
              <w:right w:w="100" w:type="dxa"/>
            </w:tcMar>
          </w:tcPr>
          <w:p w14:paraId="689DD64C" w14:textId="77777777" w:rsidR="00E0532F" w:rsidRDefault="00E0532F" w:rsidP="00E0532F">
            <w:pPr>
              <w:widowControl w:val="0"/>
              <w:spacing w:line="240" w:lineRule="auto"/>
            </w:pPr>
            <w:r>
              <w:t>1. Semesterwoche</w:t>
            </w:r>
          </w:p>
          <w:p w14:paraId="0A331321" w14:textId="77777777" w:rsidR="00E0532F" w:rsidRDefault="00E0532F" w:rsidP="00E0532F">
            <w:pPr>
              <w:widowControl w:val="0"/>
              <w:spacing w:line="240" w:lineRule="auto"/>
            </w:pPr>
            <w:r>
              <w:t>19.03.2022</w:t>
            </w:r>
          </w:p>
        </w:tc>
      </w:tr>
      <w:tr w:rsidR="00E0532F" w14:paraId="4B773749" w14:textId="77777777" w:rsidTr="000823BC">
        <w:tc>
          <w:tcPr>
            <w:tcW w:w="5377" w:type="dxa"/>
            <w:shd w:val="clear" w:color="auto" w:fill="auto"/>
            <w:tcMar>
              <w:top w:w="100" w:type="dxa"/>
              <w:left w:w="100" w:type="dxa"/>
              <w:bottom w:w="100" w:type="dxa"/>
              <w:right w:w="100" w:type="dxa"/>
            </w:tcMar>
          </w:tcPr>
          <w:p w14:paraId="7437969D" w14:textId="77777777" w:rsidR="00E0532F" w:rsidRDefault="00E0532F" w:rsidP="00E0532F">
            <w:pPr>
              <w:widowControl w:val="0"/>
              <w:spacing w:line="240" w:lineRule="auto"/>
            </w:pPr>
            <w:r>
              <w:t>Anforderungsspezifikation, Projektplan, Domänenmodell</w:t>
            </w:r>
          </w:p>
        </w:tc>
        <w:tc>
          <w:tcPr>
            <w:tcW w:w="1984" w:type="dxa"/>
            <w:shd w:val="clear" w:color="auto" w:fill="auto"/>
            <w:tcMar>
              <w:top w:w="100" w:type="dxa"/>
              <w:left w:w="100" w:type="dxa"/>
              <w:bottom w:w="100" w:type="dxa"/>
              <w:right w:w="100" w:type="dxa"/>
            </w:tcMar>
          </w:tcPr>
          <w:p w14:paraId="1399FCEC" w14:textId="77777777" w:rsidR="00E0532F" w:rsidRDefault="00E0532F" w:rsidP="00E0532F">
            <w:pPr>
              <w:widowControl w:val="0"/>
              <w:spacing w:line="240" w:lineRule="auto"/>
            </w:pPr>
            <w:r>
              <w:t>MS1</w:t>
            </w:r>
          </w:p>
        </w:tc>
        <w:tc>
          <w:tcPr>
            <w:tcW w:w="3130" w:type="dxa"/>
            <w:shd w:val="clear" w:color="auto" w:fill="auto"/>
            <w:tcMar>
              <w:top w:w="100" w:type="dxa"/>
              <w:left w:w="100" w:type="dxa"/>
              <w:bottom w:w="100" w:type="dxa"/>
              <w:right w:w="100" w:type="dxa"/>
            </w:tcMar>
          </w:tcPr>
          <w:p w14:paraId="1588B531" w14:textId="77777777" w:rsidR="00E0532F" w:rsidRDefault="00E0532F" w:rsidP="00E0532F">
            <w:pPr>
              <w:widowControl w:val="0"/>
              <w:spacing w:line="240" w:lineRule="auto"/>
            </w:pPr>
            <w:r>
              <w:t>4. Semesterwoche</w:t>
            </w:r>
          </w:p>
          <w:p w14:paraId="389BC8E8" w14:textId="77777777" w:rsidR="00E0532F" w:rsidRDefault="00E0532F" w:rsidP="00E0532F">
            <w:pPr>
              <w:widowControl w:val="0"/>
              <w:spacing w:line="240" w:lineRule="auto"/>
            </w:pPr>
            <w:r>
              <w:t>07.04.2022</w:t>
            </w:r>
          </w:p>
        </w:tc>
      </w:tr>
      <w:tr w:rsidR="00E0532F" w14:paraId="1E92D3AF" w14:textId="77777777" w:rsidTr="000823BC">
        <w:tc>
          <w:tcPr>
            <w:tcW w:w="5377" w:type="dxa"/>
            <w:shd w:val="clear" w:color="auto" w:fill="auto"/>
            <w:tcMar>
              <w:top w:w="100" w:type="dxa"/>
              <w:left w:w="100" w:type="dxa"/>
              <w:bottom w:w="100" w:type="dxa"/>
              <w:right w:w="100" w:type="dxa"/>
            </w:tcMar>
          </w:tcPr>
          <w:p w14:paraId="3790BE8A" w14:textId="77777777" w:rsidR="00E0532F" w:rsidRDefault="00E0532F" w:rsidP="00E0532F">
            <w:pPr>
              <w:widowControl w:val="0"/>
              <w:spacing w:line="240" w:lineRule="auto"/>
            </w:pPr>
            <w:r>
              <w:t>Beschreibung des Software-Entwurfs,Testplan,über-</w:t>
            </w:r>
          </w:p>
          <w:p w14:paraId="46EA97DD" w14:textId="77777777" w:rsidR="00E0532F" w:rsidRDefault="00E0532F" w:rsidP="00E0532F">
            <w:pPr>
              <w:widowControl w:val="0"/>
              <w:spacing w:line="240" w:lineRule="auto"/>
            </w:pPr>
            <w:r>
              <w:t>arbeiteter Projektplan,</w:t>
            </w:r>
          </w:p>
          <w:p w14:paraId="30D0CA0F" w14:textId="77777777" w:rsidR="00E0532F" w:rsidRDefault="00E0532F" w:rsidP="00E0532F">
            <w:pPr>
              <w:widowControl w:val="0"/>
              <w:spacing w:line="240" w:lineRule="auto"/>
            </w:pPr>
            <w:r>
              <w:t>Stand der Arbeitszeiterfassung,</w:t>
            </w:r>
          </w:p>
          <w:p w14:paraId="54E473F2" w14:textId="77777777" w:rsidR="00E0532F" w:rsidRDefault="00E0532F" w:rsidP="00E0532F">
            <w:pPr>
              <w:widowControl w:val="0"/>
              <w:spacing w:line="240" w:lineRule="auto"/>
            </w:pPr>
            <w:r>
              <w:t>Code Review Reports,</w:t>
            </w:r>
          </w:p>
          <w:p w14:paraId="5B40E43A" w14:textId="77777777" w:rsidR="00E0532F" w:rsidRDefault="00E0532F" w:rsidP="00E0532F">
            <w:pPr>
              <w:widowControl w:val="0"/>
              <w:spacing w:line="240" w:lineRule="auto"/>
            </w:pPr>
            <w:r>
              <w:t>Prototyp</w:t>
            </w:r>
          </w:p>
        </w:tc>
        <w:tc>
          <w:tcPr>
            <w:tcW w:w="1984" w:type="dxa"/>
            <w:shd w:val="clear" w:color="auto" w:fill="auto"/>
            <w:tcMar>
              <w:top w:w="100" w:type="dxa"/>
              <w:left w:w="100" w:type="dxa"/>
              <w:bottom w:w="100" w:type="dxa"/>
              <w:right w:w="100" w:type="dxa"/>
            </w:tcMar>
          </w:tcPr>
          <w:p w14:paraId="638072B0" w14:textId="77777777" w:rsidR="00E0532F" w:rsidRDefault="00E0532F" w:rsidP="00E0532F">
            <w:pPr>
              <w:widowControl w:val="0"/>
              <w:spacing w:line="240" w:lineRule="auto"/>
            </w:pPr>
            <w:r>
              <w:t>MS2</w:t>
            </w:r>
          </w:p>
        </w:tc>
        <w:tc>
          <w:tcPr>
            <w:tcW w:w="3130" w:type="dxa"/>
            <w:shd w:val="clear" w:color="auto" w:fill="auto"/>
            <w:tcMar>
              <w:top w:w="100" w:type="dxa"/>
              <w:left w:w="100" w:type="dxa"/>
              <w:bottom w:w="100" w:type="dxa"/>
              <w:right w:w="100" w:type="dxa"/>
            </w:tcMar>
          </w:tcPr>
          <w:p w14:paraId="51BCC02C" w14:textId="77777777" w:rsidR="00E0532F" w:rsidRDefault="00E0532F" w:rsidP="00E0532F">
            <w:pPr>
              <w:widowControl w:val="0"/>
              <w:spacing w:line="240" w:lineRule="auto"/>
            </w:pPr>
            <w:r>
              <w:t>10. Semesterwoche</w:t>
            </w:r>
          </w:p>
          <w:p w14:paraId="512549F3" w14:textId="77777777" w:rsidR="00E0532F" w:rsidRDefault="00E0532F" w:rsidP="00E0532F">
            <w:pPr>
              <w:widowControl w:val="0"/>
              <w:spacing w:line="240" w:lineRule="auto"/>
            </w:pPr>
            <w:r>
              <w:t>19.05.2022</w:t>
            </w:r>
          </w:p>
        </w:tc>
      </w:tr>
      <w:tr w:rsidR="00E0532F" w14:paraId="17C467A2" w14:textId="77777777" w:rsidTr="000823BC">
        <w:tc>
          <w:tcPr>
            <w:tcW w:w="5377" w:type="dxa"/>
            <w:shd w:val="clear" w:color="auto" w:fill="auto"/>
            <w:tcMar>
              <w:top w:w="100" w:type="dxa"/>
              <w:left w:w="100" w:type="dxa"/>
              <w:bottom w:w="100" w:type="dxa"/>
              <w:right w:w="100" w:type="dxa"/>
            </w:tcMar>
          </w:tcPr>
          <w:p w14:paraId="01CFA357" w14:textId="77777777" w:rsidR="00E0532F" w:rsidRDefault="00E0532F" w:rsidP="00E0532F">
            <w:pPr>
              <w:widowControl w:val="0"/>
              <w:spacing w:line="240" w:lineRule="auto"/>
            </w:pPr>
            <w:r>
              <w:t>Projektpräsentation</w:t>
            </w:r>
          </w:p>
          <w:p w14:paraId="15B9EE04" w14:textId="77777777" w:rsidR="00E0532F" w:rsidRDefault="00E0532F" w:rsidP="00E0532F">
            <w:pPr>
              <w:widowControl w:val="0"/>
              <w:spacing w:line="240" w:lineRule="auto"/>
            </w:pPr>
          </w:p>
          <w:p w14:paraId="18ECC5C8" w14:textId="77777777" w:rsidR="00E0532F" w:rsidRDefault="00E0532F" w:rsidP="00E0532F">
            <w:pPr>
              <w:widowControl w:val="0"/>
              <w:spacing w:line="240" w:lineRule="auto"/>
            </w:pPr>
            <w:r>
              <w:t>alle überarbeiteten Dokumente,</w:t>
            </w:r>
          </w:p>
          <w:p w14:paraId="4E6C4839" w14:textId="77777777" w:rsidR="00E0532F" w:rsidRDefault="00E0532F" w:rsidP="00E0532F">
            <w:pPr>
              <w:widowControl w:val="0"/>
              <w:spacing w:line="240" w:lineRule="auto"/>
            </w:pPr>
            <w:r>
              <w:t>Stand der Arbeitszeiterfassung,</w:t>
            </w:r>
          </w:p>
          <w:p w14:paraId="2B1B7FE3" w14:textId="77777777" w:rsidR="00E0532F" w:rsidRDefault="00E0532F" w:rsidP="00E0532F">
            <w:pPr>
              <w:widowControl w:val="0"/>
              <w:spacing w:line="240" w:lineRule="auto"/>
            </w:pPr>
            <w:r>
              <w:t xml:space="preserve">Dokumentation der </w:t>
            </w:r>
            <w:r>
              <w:lastRenderedPageBreak/>
              <w:t>Qualitätssicherungsmaßnahmen,Überblick zum Projekt,</w:t>
            </w:r>
          </w:p>
          <w:p w14:paraId="5905DE63" w14:textId="77777777" w:rsidR="00E0532F" w:rsidRDefault="00E0532F" w:rsidP="00E0532F">
            <w:pPr>
              <w:widowControl w:val="0"/>
              <w:spacing w:line="240" w:lineRule="auto"/>
            </w:pPr>
            <w:r>
              <w:t>lauffähiges Entwicklungsergebnis,</w:t>
            </w:r>
          </w:p>
          <w:p w14:paraId="51315B46" w14:textId="77777777" w:rsidR="00E0532F" w:rsidRDefault="00E0532F" w:rsidP="00E0532F">
            <w:pPr>
              <w:widowControl w:val="0"/>
              <w:spacing w:line="240" w:lineRule="auto"/>
            </w:pPr>
            <w:r>
              <w:t>persönlicher Erfahrungsbericht</w:t>
            </w:r>
          </w:p>
        </w:tc>
        <w:tc>
          <w:tcPr>
            <w:tcW w:w="1984" w:type="dxa"/>
            <w:shd w:val="clear" w:color="auto" w:fill="auto"/>
            <w:tcMar>
              <w:top w:w="100" w:type="dxa"/>
              <w:left w:w="100" w:type="dxa"/>
              <w:bottom w:w="100" w:type="dxa"/>
              <w:right w:w="100" w:type="dxa"/>
            </w:tcMar>
          </w:tcPr>
          <w:p w14:paraId="6D876811" w14:textId="77777777" w:rsidR="00E0532F" w:rsidRDefault="00E0532F" w:rsidP="00E0532F">
            <w:pPr>
              <w:widowControl w:val="0"/>
              <w:spacing w:line="240" w:lineRule="auto"/>
            </w:pPr>
            <w:r>
              <w:lastRenderedPageBreak/>
              <w:t>MS3</w:t>
            </w:r>
          </w:p>
        </w:tc>
        <w:tc>
          <w:tcPr>
            <w:tcW w:w="3130" w:type="dxa"/>
            <w:shd w:val="clear" w:color="auto" w:fill="auto"/>
            <w:tcMar>
              <w:top w:w="100" w:type="dxa"/>
              <w:left w:w="100" w:type="dxa"/>
              <w:bottom w:w="100" w:type="dxa"/>
              <w:right w:w="100" w:type="dxa"/>
            </w:tcMar>
          </w:tcPr>
          <w:p w14:paraId="7EB033A2" w14:textId="77777777" w:rsidR="00E0532F" w:rsidRDefault="00E0532F" w:rsidP="00E0532F">
            <w:pPr>
              <w:widowControl w:val="0"/>
              <w:spacing w:line="240" w:lineRule="auto"/>
            </w:pPr>
            <w:r>
              <w:t>15. Semesterwoche</w:t>
            </w:r>
          </w:p>
          <w:p w14:paraId="48B9B793" w14:textId="77777777" w:rsidR="00E0532F" w:rsidRDefault="00E0532F" w:rsidP="00E0532F">
            <w:pPr>
              <w:widowControl w:val="0"/>
              <w:spacing w:line="240" w:lineRule="auto"/>
            </w:pPr>
            <w:r>
              <w:t>24.06.2022</w:t>
            </w:r>
          </w:p>
        </w:tc>
      </w:tr>
      <w:tr w:rsidR="00E0532F" w14:paraId="717A81ED" w14:textId="77777777" w:rsidTr="000823BC">
        <w:tc>
          <w:tcPr>
            <w:tcW w:w="5377" w:type="dxa"/>
            <w:shd w:val="clear" w:color="auto" w:fill="auto"/>
            <w:tcMar>
              <w:top w:w="100" w:type="dxa"/>
              <w:left w:w="100" w:type="dxa"/>
              <w:bottom w:w="100" w:type="dxa"/>
              <w:right w:w="100" w:type="dxa"/>
            </w:tcMar>
          </w:tcPr>
          <w:p w14:paraId="64C87489" w14:textId="77777777" w:rsidR="00E0532F" w:rsidRDefault="00E0532F" w:rsidP="00E0532F">
            <w:pPr>
              <w:widowControl w:val="0"/>
              <w:spacing w:line="240" w:lineRule="auto"/>
            </w:pPr>
            <w:r>
              <w:t>Projektplan,</w:t>
            </w:r>
          </w:p>
          <w:p w14:paraId="792B9EEE" w14:textId="77777777" w:rsidR="00E0532F" w:rsidRDefault="00E0532F" w:rsidP="00E0532F">
            <w:pPr>
              <w:widowControl w:val="0"/>
              <w:spacing w:line="240" w:lineRule="auto"/>
            </w:pPr>
            <w:r>
              <w:t xml:space="preserve">Anforderungsspezifikation, Domain Model, Entwurfsbeschreibung, Testspezifikationen, Testprotokolle, </w:t>
            </w:r>
          </w:p>
          <w:p w14:paraId="197D17A2" w14:textId="77777777" w:rsidR="00E0532F" w:rsidRDefault="00E0532F" w:rsidP="00E0532F">
            <w:pPr>
              <w:widowControl w:val="0"/>
              <w:spacing w:line="240" w:lineRule="auto"/>
            </w:pPr>
            <w:r>
              <w:t>Installationsmedium, Benutzerdokumentation, Folien der Präsentation, Website, persönlicher Bericht</w:t>
            </w:r>
          </w:p>
        </w:tc>
        <w:tc>
          <w:tcPr>
            <w:tcW w:w="1984" w:type="dxa"/>
            <w:shd w:val="clear" w:color="auto" w:fill="auto"/>
            <w:tcMar>
              <w:top w:w="100" w:type="dxa"/>
              <w:left w:w="100" w:type="dxa"/>
              <w:bottom w:w="100" w:type="dxa"/>
              <w:right w:w="100" w:type="dxa"/>
            </w:tcMar>
          </w:tcPr>
          <w:p w14:paraId="6F006F66" w14:textId="77777777" w:rsidR="00E0532F" w:rsidRDefault="00E0532F" w:rsidP="00E0532F">
            <w:pPr>
              <w:widowControl w:val="0"/>
              <w:spacing w:line="240" w:lineRule="auto"/>
            </w:pPr>
            <w:r>
              <w:t>Abschlussabgabe</w:t>
            </w:r>
          </w:p>
        </w:tc>
        <w:tc>
          <w:tcPr>
            <w:tcW w:w="3130" w:type="dxa"/>
            <w:shd w:val="clear" w:color="auto" w:fill="auto"/>
            <w:tcMar>
              <w:top w:w="100" w:type="dxa"/>
              <w:left w:w="100" w:type="dxa"/>
              <w:bottom w:w="100" w:type="dxa"/>
              <w:right w:w="100" w:type="dxa"/>
            </w:tcMar>
          </w:tcPr>
          <w:p w14:paraId="7EBE9C2E" w14:textId="77777777" w:rsidR="00E0532F" w:rsidRDefault="00E0532F" w:rsidP="00E0532F">
            <w:pPr>
              <w:widowControl w:val="0"/>
              <w:spacing w:line="240" w:lineRule="auto"/>
            </w:pPr>
            <w:r>
              <w:t>08.07.2022</w:t>
            </w:r>
          </w:p>
        </w:tc>
      </w:tr>
    </w:tbl>
    <w:p w14:paraId="77D99AD0" w14:textId="77777777" w:rsidR="0002217C" w:rsidRDefault="00AE1D09">
      <w:pPr>
        <w:pStyle w:val="berschrift3"/>
        <w:rPr>
          <w:b/>
          <w:sz w:val="24"/>
          <w:szCs w:val="24"/>
        </w:rPr>
      </w:pPr>
      <w:bookmarkStart w:id="86" w:name="_n127efkkm92w" w:colFirst="0" w:colLast="0"/>
      <w:bookmarkEnd w:id="86"/>
      <w:r>
        <w:rPr>
          <w:b/>
          <w:sz w:val="24"/>
          <w:szCs w:val="24"/>
        </w:rPr>
        <w:t>5.2.3. Besprechungen</w:t>
      </w:r>
    </w:p>
    <w:p w14:paraId="72151B11" w14:textId="77777777" w:rsidR="0002217C" w:rsidRDefault="00AE1D09">
      <w:pPr>
        <w:spacing w:before="240" w:after="240"/>
      </w:pPr>
      <w:r>
        <w:t>Um regelmäßig das nächste Vorgehen zu planen und bisherige Ergebnisse zu besprechen, treffen sich alle Teammitglieder mindestens 3h in der Woche. Bei Notwendigkeit können auch außerplanmäßige Teammeetings stattfinden, sowohl in Präsenz auch über Videokonferenzen.</w:t>
      </w:r>
    </w:p>
    <w:p w14:paraId="2EBC3E9B" w14:textId="77777777" w:rsidR="0002217C" w:rsidRDefault="00AE1D09">
      <w:pPr>
        <w:pStyle w:val="berschrift3"/>
        <w:rPr>
          <w:b/>
          <w:sz w:val="24"/>
          <w:szCs w:val="24"/>
        </w:rPr>
      </w:pPr>
      <w:bookmarkStart w:id="87" w:name="_jpfsroegfrap" w:colFirst="0" w:colLast="0"/>
      <w:bookmarkEnd w:id="87"/>
      <w:r>
        <w:rPr>
          <w:b/>
          <w:sz w:val="24"/>
          <w:szCs w:val="24"/>
        </w:rPr>
        <w:t>5.2.4. Abgabe</w:t>
      </w:r>
    </w:p>
    <w:p w14:paraId="06BA9BA6" w14:textId="77777777" w:rsidR="0002217C" w:rsidRDefault="0002217C"/>
    <w:tbl>
      <w:tblPr>
        <w:tblStyle w:val="3"/>
        <w:tblW w:w="9135"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2010"/>
        <w:gridCol w:w="3525"/>
      </w:tblGrid>
      <w:tr w:rsidR="0002217C" w14:paraId="1F02451A" w14:textId="77777777">
        <w:trPr>
          <w:trHeight w:val="447"/>
        </w:trPr>
        <w:tc>
          <w:tcPr>
            <w:tcW w:w="3600" w:type="dxa"/>
            <w:shd w:val="clear" w:color="auto" w:fill="auto"/>
            <w:tcMar>
              <w:top w:w="100" w:type="dxa"/>
              <w:left w:w="100" w:type="dxa"/>
              <w:bottom w:w="100" w:type="dxa"/>
              <w:right w:w="100" w:type="dxa"/>
            </w:tcMar>
          </w:tcPr>
          <w:p w14:paraId="3FF1F2E4" w14:textId="77777777" w:rsidR="0002217C" w:rsidRDefault="00AE1D09">
            <w:pPr>
              <w:widowControl w:val="0"/>
              <w:pBdr>
                <w:top w:val="nil"/>
                <w:left w:val="nil"/>
                <w:bottom w:val="nil"/>
                <w:right w:val="nil"/>
                <w:between w:val="nil"/>
              </w:pBdr>
              <w:spacing w:line="240" w:lineRule="auto"/>
              <w:jc w:val="center"/>
              <w:rPr>
                <w:b/>
                <w:i/>
              </w:rPr>
            </w:pPr>
            <w:r>
              <w:rPr>
                <w:b/>
                <w:i/>
              </w:rPr>
              <w:t>Beschreibung</w:t>
            </w:r>
          </w:p>
        </w:tc>
        <w:tc>
          <w:tcPr>
            <w:tcW w:w="2010" w:type="dxa"/>
            <w:shd w:val="clear" w:color="auto" w:fill="auto"/>
            <w:tcMar>
              <w:top w:w="100" w:type="dxa"/>
              <w:left w:w="100" w:type="dxa"/>
              <w:bottom w:w="100" w:type="dxa"/>
              <w:right w:w="100" w:type="dxa"/>
            </w:tcMar>
          </w:tcPr>
          <w:p w14:paraId="3FFFE886" w14:textId="77777777" w:rsidR="0002217C" w:rsidRDefault="00AE1D09">
            <w:pPr>
              <w:widowControl w:val="0"/>
              <w:pBdr>
                <w:top w:val="nil"/>
                <w:left w:val="nil"/>
                <w:bottom w:val="nil"/>
                <w:right w:val="nil"/>
                <w:between w:val="nil"/>
              </w:pBdr>
              <w:spacing w:line="240" w:lineRule="auto"/>
              <w:jc w:val="center"/>
              <w:rPr>
                <w:b/>
                <w:i/>
              </w:rPr>
            </w:pPr>
            <w:r>
              <w:rPr>
                <w:b/>
                <w:i/>
              </w:rPr>
              <w:t>Deadline</w:t>
            </w:r>
          </w:p>
        </w:tc>
        <w:tc>
          <w:tcPr>
            <w:tcW w:w="3525" w:type="dxa"/>
            <w:shd w:val="clear" w:color="auto" w:fill="auto"/>
            <w:tcMar>
              <w:top w:w="100" w:type="dxa"/>
              <w:left w:w="100" w:type="dxa"/>
              <w:bottom w:w="100" w:type="dxa"/>
              <w:right w:w="100" w:type="dxa"/>
            </w:tcMar>
          </w:tcPr>
          <w:p w14:paraId="57883266" w14:textId="77777777" w:rsidR="0002217C" w:rsidRDefault="00AE1D09">
            <w:pPr>
              <w:widowControl w:val="0"/>
              <w:pBdr>
                <w:top w:val="nil"/>
                <w:left w:val="nil"/>
                <w:bottom w:val="nil"/>
                <w:right w:val="nil"/>
                <w:between w:val="nil"/>
              </w:pBdr>
              <w:spacing w:line="240" w:lineRule="auto"/>
              <w:jc w:val="center"/>
              <w:rPr>
                <w:b/>
                <w:i/>
              </w:rPr>
            </w:pPr>
            <w:r>
              <w:rPr>
                <w:b/>
                <w:i/>
              </w:rPr>
              <w:t>Funktionalität</w:t>
            </w:r>
          </w:p>
        </w:tc>
      </w:tr>
      <w:tr w:rsidR="0002217C" w14:paraId="09B602F0" w14:textId="77777777">
        <w:tc>
          <w:tcPr>
            <w:tcW w:w="3600" w:type="dxa"/>
            <w:shd w:val="clear" w:color="auto" w:fill="auto"/>
            <w:tcMar>
              <w:top w:w="100" w:type="dxa"/>
              <w:left w:w="100" w:type="dxa"/>
              <w:bottom w:w="100" w:type="dxa"/>
              <w:right w:w="100" w:type="dxa"/>
            </w:tcMar>
          </w:tcPr>
          <w:p w14:paraId="3521CC50" w14:textId="77777777" w:rsidR="0002217C" w:rsidRDefault="00AE1D09">
            <w:pPr>
              <w:widowControl w:val="0"/>
              <w:pBdr>
                <w:top w:val="nil"/>
                <w:left w:val="nil"/>
                <w:bottom w:val="nil"/>
                <w:right w:val="nil"/>
                <w:between w:val="nil"/>
              </w:pBdr>
              <w:spacing w:line="240" w:lineRule="auto"/>
            </w:pPr>
            <w:r>
              <w:t>Prototyp</w:t>
            </w:r>
          </w:p>
        </w:tc>
        <w:tc>
          <w:tcPr>
            <w:tcW w:w="2010" w:type="dxa"/>
            <w:shd w:val="clear" w:color="auto" w:fill="auto"/>
            <w:tcMar>
              <w:top w:w="100" w:type="dxa"/>
              <w:left w:w="100" w:type="dxa"/>
              <w:bottom w:w="100" w:type="dxa"/>
              <w:right w:w="100" w:type="dxa"/>
            </w:tcMar>
          </w:tcPr>
          <w:p w14:paraId="6CA7F90B" w14:textId="77777777" w:rsidR="0002217C" w:rsidRDefault="00AE1D09">
            <w:pPr>
              <w:widowControl w:val="0"/>
              <w:pBdr>
                <w:top w:val="nil"/>
                <w:left w:val="nil"/>
                <w:bottom w:val="nil"/>
                <w:right w:val="nil"/>
                <w:between w:val="nil"/>
              </w:pBdr>
              <w:spacing w:line="240" w:lineRule="auto"/>
            </w:pPr>
            <w:r>
              <w:t>19.05.2022</w:t>
            </w:r>
          </w:p>
        </w:tc>
        <w:tc>
          <w:tcPr>
            <w:tcW w:w="3525" w:type="dxa"/>
            <w:shd w:val="clear" w:color="auto" w:fill="auto"/>
            <w:tcMar>
              <w:top w:w="100" w:type="dxa"/>
              <w:left w:w="100" w:type="dxa"/>
              <w:bottom w:w="100" w:type="dxa"/>
              <w:right w:w="100" w:type="dxa"/>
            </w:tcMar>
          </w:tcPr>
          <w:p w14:paraId="030A0EFD" w14:textId="7304BC5C" w:rsidR="0002217C" w:rsidRDefault="000E1220">
            <w:pPr>
              <w:widowControl w:val="0"/>
              <w:spacing w:before="240" w:after="240" w:line="240" w:lineRule="auto"/>
            </w:pPr>
            <w:ins w:id="88" w:author="Lena Schill" w:date="2022-06-17T18:24:00Z">
              <w:r>
                <w:t xml:space="preserve">- </w:t>
              </w:r>
            </w:ins>
            <w:r w:rsidR="00AE1D09">
              <w:t>Nutzer anlegen</w:t>
            </w:r>
          </w:p>
          <w:p w14:paraId="33EDBA48" w14:textId="7E7BB567" w:rsidR="0002217C" w:rsidRDefault="000E1220">
            <w:pPr>
              <w:widowControl w:val="0"/>
              <w:spacing w:before="240" w:after="240" w:line="240" w:lineRule="auto"/>
            </w:pPr>
            <w:ins w:id="89" w:author="Lena Schill" w:date="2022-06-17T18:24:00Z">
              <w:r>
                <w:t xml:space="preserve">- </w:t>
              </w:r>
            </w:ins>
            <w:r w:rsidR="00AE1D09">
              <w:t>Anmelden</w:t>
            </w:r>
          </w:p>
          <w:p w14:paraId="421022BE" w14:textId="3B201316" w:rsidR="0002217C" w:rsidRDefault="000E1220">
            <w:pPr>
              <w:widowControl w:val="0"/>
              <w:spacing w:before="240" w:after="240" w:line="240" w:lineRule="auto"/>
            </w:pPr>
            <w:ins w:id="90" w:author="Lena Schill" w:date="2022-06-17T18:24:00Z">
              <w:r>
                <w:t xml:space="preserve">- </w:t>
              </w:r>
            </w:ins>
            <w:r w:rsidR="00AE1D09">
              <w:t>Daten eingeben und speichern</w:t>
            </w:r>
          </w:p>
          <w:p w14:paraId="0011A18D" w14:textId="4DDB77ED" w:rsidR="0002217C" w:rsidRDefault="000E1220">
            <w:pPr>
              <w:widowControl w:val="0"/>
              <w:spacing w:before="240" w:after="240" w:line="240" w:lineRule="auto"/>
            </w:pPr>
            <w:ins w:id="91" w:author="Lena Schill" w:date="2022-06-17T18:24:00Z">
              <w:r>
                <w:t xml:space="preserve">- </w:t>
              </w:r>
            </w:ins>
            <w:r w:rsidR="00AE1D09">
              <w:t>Empfehlungen für Wasser und Kalorien</w:t>
            </w:r>
          </w:p>
          <w:p w14:paraId="3F6F5F7C" w14:textId="3237FB6B" w:rsidR="0002217C" w:rsidRDefault="000E1220">
            <w:pPr>
              <w:widowControl w:val="0"/>
              <w:spacing w:before="240" w:after="240" w:line="240" w:lineRule="auto"/>
            </w:pPr>
            <w:ins w:id="92" w:author="Lena Schill" w:date="2022-06-17T18:24:00Z">
              <w:r>
                <w:t xml:space="preserve">- </w:t>
              </w:r>
            </w:ins>
            <w:r w:rsidR="00AE1D09">
              <w:t>Evtl. Challenges</w:t>
            </w:r>
          </w:p>
          <w:p w14:paraId="2EAEF9E8" w14:textId="77777777" w:rsidR="0002217C" w:rsidRDefault="0002217C">
            <w:pPr>
              <w:widowControl w:val="0"/>
              <w:pBdr>
                <w:top w:val="nil"/>
                <w:left w:val="nil"/>
                <w:bottom w:val="nil"/>
                <w:right w:val="nil"/>
                <w:between w:val="nil"/>
              </w:pBdr>
              <w:spacing w:line="240" w:lineRule="auto"/>
            </w:pPr>
          </w:p>
        </w:tc>
      </w:tr>
      <w:tr w:rsidR="0002217C" w14:paraId="1355AC4E" w14:textId="77777777">
        <w:tc>
          <w:tcPr>
            <w:tcW w:w="3600" w:type="dxa"/>
            <w:shd w:val="clear" w:color="auto" w:fill="auto"/>
            <w:tcMar>
              <w:top w:w="100" w:type="dxa"/>
              <w:left w:w="100" w:type="dxa"/>
              <w:bottom w:w="100" w:type="dxa"/>
              <w:right w:w="100" w:type="dxa"/>
            </w:tcMar>
          </w:tcPr>
          <w:p w14:paraId="269B79DF" w14:textId="77777777" w:rsidR="0002217C" w:rsidRDefault="00AE1D09">
            <w:pPr>
              <w:widowControl w:val="0"/>
              <w:pBdr>
                <w:top w:val="nil"/>
                <w:left w:val="nil"/>
                <w:bottom w:val="nil"/>
                <w:right w:val="nil"/>
                <w:between w:val="nil"/>
              </w:pBdr>
              <w:spacing w:line="240" w:lineRule="auto"/>
            </w:pPr>
            <w:r>
              <w:t>Finalversion</w:t>
            </w:r>
          </w:p>
        </w:tc>
        <w:tc>
          <w:tcPr>
            <w:tcW w:w="2010" w:type="dxa"/>
            <w:shd w:val="clear" w:color="auto" w:fill="auto"/>
            <w:tcMar>
              <w:top w:w="100" w:type="dxa"/>
              <w:left w:w="100" w:type="dxa"/>
              <w:bottom w:w="100" w:type="dxa"/>
              <w:right w:w="100" w:type="dxa"/>
            </w:tcMar>
          </w:tcPr>
          <w:p w14:paraId="359F1AD5" w14:textId="77777777" w:rsidR="0002217C" w:rsidRDefault="00AE1D09">
            <w:pPr>
              <w:widowControl w:val="0"/>
              <w:pBdr>
                <w:top w:val="nil"/>
                <w:left w:val="nil"/>
                <w:bottom w:val="nil"/>
                <w:right w:val="nil"/>
                <w:between w:val="nil"/>
              </w:pBdr>
              <w:spacing w:line="240" w:lineRule="auto"/>
            </w:pPr>
            <w:r>
              <w:t>08.07.2022</w:t>
            </w:r>
          </w:p>
        </w:tc>
        <w:tc>
          <w:tcPr>
            <w:tcW w:w="3525" w:type="dxa"/>
            <w:shd w:val="clear" w:color="auto" w:fill="auto"/>
            <w:tcMar>
              <w:top w:w="100" w:type="dxa"/>
              <w:left w:w="100" w:type="dxa"/>
              <w:bottom w:w="100" w:type="dxa"/>
              <w:right w:w="100" w:type="dxa"/>
            </w:tcMar>
          </w:tcPr>
          <w:p w14:paraId="40FFCB86" w14:textId="44CFB516" w:rsidR="000E1220" w:rsidRPr="00B91399" w:rsidRDefault="000E1220" w:rsidP="000E1220">
            <w:pPr>
              <w:rPr>
                <w:ins w:id="93" w:author="Lena Schill" w:date="2022-06-17T18:22:00Z"/>
                <w:color w:val="000000" w:themeColor="text1"/>
              </w:rPr>
            </w:pPr>
            <w:ins w:id="94" w:author="Lena Schill" w:date="2022-06-17T18:22:00Z">
              <w:r>
                <w:rPr>
                  <w:color w:val="000000" w:themeColor="text1"/>
                </w:rPr>
                <w:t xml:space="preserve">- </w:t>
              </w:r>
              <w:r w:rsidRPr="00B91399">
                <w:rPr>
                  <w:color w:val="000000" w:themeColor="text1"/>
                </w:rPr>
                <w:t>Verbindung von Code und DB</w:t>
              </w:r>
            </w:ins>
          </w:p>
          <w:p w14:paraId="302FA787" w14:textId="6120764B" w:rsidR="000E1220" w:rsidRPr="00B91399" w:rsidRDefault="000E1220" w:rsidP="000E1220">
            <w:pPr>
              <w:rPr>
                <w:ins w:id="95" w:author="Lena Schill" w:date="2022-06-17T18:22:00Z"/>
                <w:color w:val="000000" w:themeColor="text1"/>
              </w:rPr>
            </w:pPr>
            <w:ins w:id="96" w:author="Lena Schill" w:date="2022-06-17T18:22:00Z">
              <w:r>
                <w:rPr>
                  <w:color w:val="000000" w:themeColor="text1"/>
                </w:rPr>
                <w:t>-</w:t>
              </w:r>
            </w:ins>
            <w:ins w:id="97" w:author="Lena Schill" w:date="2022-06-17T18:23:00Z">
              <w:r>
                <w:rPr>
                  <w:color w:val="000000" w:themeColor="text1"/>
                </w:rPr>
                <w:t xml:space="preserve"> </w:t>
              </w:r>
            </w:ins>
            <w:ins w:id="98" w:author="Lena Schill" w:date="2022-06-17T18:22:00Z">
              <w:r w:rsidRPr="00B91399">
                <w:rPr>
                  <w:color w:val="000000" w:themeColor="text1"/>
                </w:rPr>
                <w:t>Fertiges Loginsystem</w:t>
              </w:r>
            </w:ins>
          </w:p>
          <w:p w14:paraId="2F3AA356" w14:textId="615444F6" w:rsidR="000E1220" w:rsidRPr="00B91399" w:rsidRDefault="000E1220" w:rsidP="000E1220">
            <w:pPr>
              <w:rPr>
                <w:ins w:id="99" w:author="Lena Schill" w:date="2022-06-17T18:22:00Z"/>
                <w:color w:val="000000" w:themeColor="text1"/>
              </w:rPr>
            </w:pPr>
            <w:ins w:id="100" w:author="Lena Schill" w:date="2022-06-17T18:23:00Z">
              <w:r>
                <w:rPr>
                  <w:color w:val="000000" w:themeColor="text1"/>
                </w:rPr>
                <w:t xml:space="preserve">- </w:t>
              </w:r>
            </w:ins>
            <w:ins w:id="101" w:author="Lena Schill" w:date="2022-06-17T18:22:00Z">
              <w:r w:rsidRPr="00B91399">
                <w:rPr>
                  <w:color w:val="000000" w:themeColor="text1"/>
                </w:rPr>
                <w:t>Eingabe von Daten</w:t>
              </w:r>
            </w:ins>
          </w:p>
          <w:p w14:paraId="7798E40B" w14:textId="40EF6D09" w:rsidR="000E1220" w:rsidRPr="00B91399" w:rsidRDefault="000E1220" w:rsidP="000E1220">
            <w:pPr>
              <w:rPr>
                <w:ins w:id="102" w:author="Lena Schill" w:date="2022-06-17T18:22:00Z"/>
                <w:color w:val="000000" w:themeColor="text1"/>
              </w:rPr>
            </w:pPr>
            <w:ins w:id="103" w:author="Lena Schill" w:date="2022-06-17T18:23:00Z">
              <w:r>
                <w:rPr>
                  <w:color w:val="000000" w:themeColor="text1"/>
                </w:rPr>
                <w:t>- fertige Challenges</w:t>
              </w:r>
            </w:ins>
          </w:p>
          <w:p w14:paraId="7EEE2DC2" w14:textId="7928F7DD" w:rsidR="000E1220" w:rsidRPr="00B91399" w:rsidRDefault="000E1220" w:rsidP="000E1220">
            <w:pPr>
              <w:rPr>
                <w:ins w:id="104" w:author="Lena Schill" w:date="2022-06-17T18:22:00Z"/>
                <w:color w:val="000000" w:themeColor="text1"/>
              </w:rPr>
            </w:pPr>
            <w:ins w:id="105" w:author="Lena Schill" w:date="2022-06-17T18:23:00Z">
              <w:r>
                <w:rPr>
                  <w:color w:val="000000" w:themeColor="text1"/>
                </w:rPr>
                <w:t xml:space="preserve">- </w:t>
              </w:r>
            </w:ins>
            <w:ins w:id="106" w:author="Lena Schill" w:date="2022-06-17T18:22:00Z">
              <w:r w:rsidRPr="00B91399">
                <w:rPr>
                  <w:color w:val="000000" w:themeColor="text1"/>
                </w:rPr>
                <w:t>Trainingseinheiten Eingeben</w:t>
              </w:r>
            </w:ins>
          </w:p>
          <w:p w14:paraId="4913FE07" w14:textId="0BF11477" w:rsidR="000E1220" w:rsidRPr="00B91399" w:rsidRDefault="000E1220" w:rsidP="000E1220">
            <w:pPr>
              <w:rPr>
                <w:ins w:id="107" w:author="Lena Schill" w:date="2022-06-17T18:22:00Z"/>
                <w:color w:val="000000" w:themeColor="text1"/>
              </w:rPr>
            </w:pPr>
            <w:ins w:id="108" w:author="Lena Schill" w:date="2022-06-17T18:24:00Z">
              <w:r>
                <w:rPr>
                  <w:color w:val="000000" w:themeColor="text1"/>
                </w:rPr>
                <w:t xml:space="preserve">- </w:t>
              </w:r>
            </w:ins>
            <w:ins w:id="109" w:author="Lena Schill" w:date="2022-06-17T18:22:00Z">
              <w:r w:rsidRPr="00B91399">
                <w:rPr>
                  <w:color w:val="000000" w:themeColor="text1"/>
                </w:rPr>
                <w:t>Ziel des Nutzer wird berücksichtigt</w:t>
              </w:r>
            </w:ins>
          </w:p>
          <w:p w14:paraId="1F052A36" w14:textId="77EE310F" w:rsidR="000E1220" w:rsidRPr="00B91399" w:rsidRDefault="000E1220" w:rsidP="000E1220">
            <w:pPr>
              <w:rPr>
                <w:ins w:id="110" w:author="Lena Schill" w:date="2022-06-17T18:22:00Z"/>
                <w:color w:val="000000" w:themeColor="text1"/>
              </w:rPr>
            </w:pPr>
            <w:ins w:id="111" w:author="Lena Schill" w:date="2022-06-17T18:24:00Z">
              <w:r>
                <w:rPr>
                  <w:color w:val="000000" w:themeColor="text1"/>
                </w:rPr>
                <w:t xml:space="preserve">- </w:t>
              </w:r>
            </w:ins>
            <w:ins w:id="112" w:author="Lena Schill" w:date="2022-06-17T18:22:00Z">
              <w:r w:rsidRPr="00B91399">
                <w:rPr>
                  <w:color w:val="000000" w:themeColor="text1"/>
                </w:rPr>
                <w:t xml:space="preserve">Übungsplan </w:t>
              </w:r>
            </w:ins>
          </w:p>
          <w:p w14:paraId="33D52769" w14:textId="77777777" w:rsidR="0002217C" w:rsidRDefault="0002217C">
            <w:pPr>
              <w:widowControl w:val="0"/>
              <w:pBdr>
                <w:top w:val="nil"/>
                <w:left w:val="nil"/>
                <w:bottom w:val="nil"/>
                <w:right w:val="nil"/>
                <w:between w:val="nil"/>
              </w:pBdr>
              <w:spacing w:line="240" w:lineRule="auto"/>
            </w:pPr>
          </w:p>
        </w:tc>
      </w:tr>
    </w:tbl>
    <w:p w14:paraId="58BFF8E9" w14:textId="77777777" w:rsidR="0002217C" w:rsidRDefault="0002217C"/>
    <w:p w14:paraId="57BCF4E9" w14:textId="77777777" w:rsidR="0002217C" w:rsidRDefault="00AE1D09">
      <w:pPr>
        <w:pStyle w:val="berschrift1"/>
        <w:rPr>
          <w:b/>
          <w:sz w:val="28"/>
          <w:szCs w:val="28"/>
        </w:rPr>
      </w:pPr>
      <w:bookmarkStart w:id="113" w:name="_tk4vaisseu16" w:colFirst="0" w:colLast="0"/>
      <w:bookmarkEnd w:id="113"/>
      <w:r>
        <w:rPr>
          <w:b/>
          <w:sz w:val="28"/>
          <w:szCs w:val="28"/>
        </w:rPr>
        <w:lastRenderedPageBreak/>
        <w:t>6. Risiko Management</w:t>
      </w:r>
    </w:p>
    <w:p w14:paraId="070C6890" w14:textId="77777777" w:rsidR="0002217C" w:rsidRDefault="0002217C"/>
    <w:tbl>
      <w:tblPr>
        <w:tblStyle w:val="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2217C" w14:paraId="1C8C763B" w14:textId="77777777">
        <w:tc>
          <w:tcPr>
            <w:tcW w:w="4514" w:type="dxa"/>
            <w:shd w:val="clear" w:color="auto" w:fill="auto"/>
            <w:tcMar>
              <w:top w:w="100" w:type="dxa"/>
              <w:left w:w="100" w:type="dxa"/>
              <w:bottom w:w="100" w:type="dxa"/>
              <w:right w:w="100" w:type="dxa"/>
            </w:tcMar>
          </w:tcPr>
          <w:p w14:paraId="02140E98" w14:textId="77777777" w:rsidR="0002217C" w:rsidRDefault="00AE1D09">
            <w:pPr>
              <w:widowControl w:val="0"/>
              <w:pBdr>
                <w:top w:val="nil"/>
                <w:left w:val="nil"/>
                <w:bottom w:val="nil"/>
                <w:right w:val="nil"/>
                <w:between w:val="nil"/>
              </w:pBdr>
              <w:spacing w:line="240" w:lineRule="auto"/>
              <w:jc w:val="center"/>
              <w:rPr>
                <w:b/>
                <w:i/>
              </w:rPr>
            </w:pPr>
            <w:r>
              <w:rPr>
                <w:b/>
                <w:i/>
              </w:rPr>
              <w:t>Risiko</w:t>
            </w:r>
          </w:p>
        </w:tc>
        <w:tc>
          <w:tcPr>
            <w:tcW w:w="4514" w:type="dxa"/>
            <w:shd w:val="clear" w:color="auto" w:fill="auto"/>
            <w:tcMar>
              <w:top w:w="100" w:type="dxa"/>
              <w:left w:w="100" w:type="dxa"/>
              <w:bottom w:w="100" w:type="dxa"/>
              <w:right w:w="100" w:type="dxa"/>
            </w:tcMar>
          </w:tcPr>
          <w:p w14:paraId="56808C1F" w14:textId="77777777" w:rsidR="0002217C" w:rsidRDefault="00AE1D09">
            <w:pPr>
              <w:widowControl w:val="0"/>
              <w:pBdr>
                <w:top w:val="nil"/>
                <w:left w:val="nil"/>
                <w:bottom w:val="nil"/>
                <w:right w:val="nil"/>
                <w:between w:val="nil"/>
              </w:pBdr>
              <w:spacing w:line="240" w:lineRule="auto"/>
              <w:jc w:val="center"/>
              <w:rPr>
                <w:b/>
                <w:i/>
              </w:rPr>
            </w:pPr>
            <w:r>
              <w:rPr>
                <w:b/>
                <w:i/>
              </w:rPr>
              <w:t>Gegenmaßnahmen</w:t>
            </w:r>
          </w:p>
        </w:tc>
      </w:tr>
      <w:tr w:rsidR="0002217C" w14:paraId="42DFB8F1" w14:textId="77777777">
        <w:tc>
          <w:tcPr>
            <w:tcW w:w="4514" w:type="dxa"/>
            <w:shd w:val="clear" w:color="auto" w:fill="auto"/>
            <w:tcMar>
              <w:top w:w="100" w:type="dxa"/>
              <w:left w:w="100" w:type="dxa"/>
              <w:bottom w:w="100" w:type="dxa"/>
              <w:right w:w="100" w:type="dxa"/>
            </w:tcMar>
          </w:tcPr>
          <w:p w14:paraId="53A06E4E" w14:textId="72CC371B" w:rsidR="0002217C" w:rsidRDefault="00AE1D09">
            <w:pPr>
              <w:widowControl w:val="0"/>
              <w:pBdr>
                <w:top w:val="nil"/>
                <w:left w:val="nil"/>
                <w:bottom w:val="nil"/>
                <w:right w:val="nil"/>
                <w:between w:val="nil"/>
              </w:pBdr>
              <w:spacing w:line="240" w:lineRule="auto"/>
            </w:pPr>
            <w:r>
              <w:t xml:space="preserve">Datenbank </w:t>
            </w:r>
            <w:r w:rsidR="000823BC">
              <w:t>(erstellen / einbinden / Zugriff)</w:t>
            </w:r>
          </w:p>
        </w:tc>
        <w:tc>
          <w:tcPr>
            <w:tcW w:w="4514" w:type="dxa"/>
            <w:shd w:val="clear" w:color="auto" w:fill="auto"/>
            <w:tcMar>
              <w:top w:w="100" w:type="dxa"/>
              <w:left w:w="100" w:type="dxa"/>
              <w:bottom w:w="100" w:type="dxa"/>
              <w:right w:w="100" w:type="dxa"/>
            </w:tcMar>
          </w:tcPr>
          <w:p w14:paraId="4CB47B01" w14:textId="77777777" w:rsidR="0002217C" w:rsidRDefault="00AE1D09">
            <w:pPr>
              <w:widowControl w:val="0"/>
              <w:pBdr>
                <w:top w:val="nil"/>
                <w:left w:val="nil"/>
                <w:bottom w:val="nil"/>
                <w:right w:val="nil"/>
                <w:between w:val="nil"/>
              </w:pBdr>
              <w:spacing w:line="240" w:lineRule="auto"/>
            </w:pPr>
            <w:r>
              <w:t>Frühestmögliche Bearbeitung</w:t>
            </w:r>
          </w:p>
        </w:tc>
      </w:tr>
      <w:tr w:rsidR="0002217C" w14:paraId="6A0901F9" w14:textId="77777777">
        <w:tc>
          <w:tcPr>
            <w:tcW w:w="4514" w:type="dxa"/>
            <w:shd w:val="clear" w:color="auto" w:fill="auto"/>
            <w:tcMar>
              <w:top w:w="100" w:type="dxa"/>
              <w:left w:w="100" w:type="dxa"/>
              <w:bottom w:w="100" w:type="dxa"/>
              <w:right w:w="100" w:type="dxa"/>
            </w:tcMar>
          </w:tcPr>
          <w:p w14:paraId="1BC6DEC1" w14:textId="77777777" w:rsidR="0002217C" w:rsidRPr="001B397D" w:rsidRDefault="0002217C">
            <w:pPr>
              <w:widowControl w:val="0"/>
              <w:pBdr>
                <w:top w:val="nil"/>
                <w:left w:val="nil"/>
                <w:bottom w:val="nil"/>
                <w:right w:val="nil"/>
                <w:between w:val="nil"/>
              </w:pBdr>
              <w:spacing w:line="240" w:lineRule="auto"/>
              <w:rPr>
                <w:color w:val="FF0000"/>
              </w:rPr>
            </w:pPr>
          </w:p>
        </w:tc>
        <w:tc>
          <w:tcPr>
            <w:tcW w:w="4514" w:type="dxa"/>
            <w:shd w:val="clear" w:color="auto" w:fill="auto"/>
            <w:tcMar>
              <w:top w:w="100" w:type="dxa"/>
              <w:left w:w="100" w:type="dxa"/>
              <w:bottom w:w="100" w:type="dxa"/>
              <w:right w:w="100" w:type="dxa"/>
            </w:tcMar>
          </w:tcPr>
          <w:p w14:paraId="375C467D" w14:textId="29100A11" w:rsidR="0002217C" w:rsidRPr="000E1220" w:rsidRDefault="000823BC">
            <w:pPr>
              <w:widowControl w:val="0"/>
              <w:pBdr>
                <w:top w:val="nil"/>
                <w:left w:val="nil"/>
                <w:bottom w:val="nil"/>
                <w:right w:val="nil"/>
                <w:between w:val="nil"/>
              </w:pBdr>
              <w:spacing w:line="240" w:lineRule="auto"/>
              <w:rPr>
                <w:color w:val="000000" w:themeColor="text1"/>
                <w:rPrChange w:id="114" w:author="Lena Schill" w:date="2022-06-17T18:21:00Z">
                  <w:rPr>
                    <w:color w:val="FF0000"/>
                  </w:rPr>
                </w:rPrChange>
              </w:rPr>
            </w:pPr>
            <w:r w:rsidRPr="000E1220">
              <w:rPr>
                <w:color w:val="000000" w:themeColor="text1"/>
                <w:rPrChange w:id="115" w:author="Lena Schill" w:date="2022-06-17T18:21:00Z">
                  <w:rPr>
                    <w:color w:val="FF0000"/>
                  </w:rPr>
                </w:rPrChange>
              </w:rPr>
              <w:t>Bei früher Erkennung des Scheiterns Einarbeiten in ein anderes Datenbanksystem</w:t>
            </w:r>
          </w:p>
        </w:tc>
      </w:tr>
      <w:tr w:rsidR="0002217C" w14:paraId="6892F867" w14:textId="77777777">
        <w:tc>
          <w:tcPr>
            <w:tcW w:w="4514" w:type="dxa"/>
            <w:shd w:val="clear" w:color="auto" w:fill="auto"/>
            <w:tcMar>
              <w:top w:w="100" w:type="dxa"/>
              <w:left w:w="100" w:type="dxa"/>
              <w:bottom w:w="100" w:type="dxa"/>
              <w:right w:w="100" w:type="dxa"/>
            </w:tcMar>
          </w:tcPr>
          <w:p w14:paraId="769DA21E" w14:textId="77777777" w:rsidR="0002217C" w:rsidRPr="000E1220" w:rsidRDefault="0002217C">
            <w:pPr>
              <w:widowControl w:val="0"/>
              <w:pBdr>
                <w:top w:val="nil"/>
                <w:left w:val="nil"/>
                <w:bottom w:val="nil"/>
                <w:right w:val="nil"/>
                <w:between w:val="nil"/>
              </w:pBdr>
              <w:spacing w:line="240" w:lineRule="auto"/>
              <w:rPr>
                <w:color w:val="000000" w:themeColor="text1"/>
                <w:rPrChange w:id="116" w:author="Lena Schill" w:date="2022-06-17T18:21:00Z">
                  <w:rPr>
                    <w:color w:val="FF0000"/>
                  </w:rPr>
                </w:rPrChange>
              </w:rPr>
            </w:pPr>
          </w:p>
        </w:tc>
        <w:tc>
          <w:tcPr>
            <w:tcW w:w="4514" w:type="dxa"/>
            <w:shd w:val="clear" w:color="auto" w:fill="auto"/>
            <w:tcMar>
              <w:top w:w="100" w:type="dxa"/>
              <w:left w:w="100" w:type="dxa"/>
              <w:bottom w:w="100" w:type="dxa"/>
              <w:right w:w="100" w:type="dxa"/>
            </w:tcMar>
          </w:tcPr>
          <w:p w14:paraId="34443BE7" w14:textId="77777777" w:rsidR="0002217C" w:rsidRPr="000E1220" w:rsidRDefault="000823BC">
            <w:pPr>
              <w:widowControl w:val="0"/>
              <w:pBdr>
                <w:top w:val="nil"/>
                <w:left w:val="nil"/>
                <w:bottom w:val="nil"/>
                <w:right w:val="nil"/>
                <w:between w:val="nil"/>
              </w:pBdr>
              <w:spacing w:line="240" w:lineRule="auto"/>
              <w:rPr>
                <w:color w:val="000000" w:themeColor="text1"/>
                <w:rPrChange w:id="117" w:author="Lena Schill" w:date="2022-06-17T18:21:00Z">
                  <w:rPr>
                    <w:color w:val="FF0000"/>
                  </w:rPr>
                </w:rPrChange>
              </w:rPr>
            </w:pPr>
            <w:r w:rsidRPr="000E1220">
              <w:rPr>
                <w:color w:val="000000" w:themeColor="text1"/>
                <w:rPrChange w:id="118" w:author="Lena Schill" w:date="2022-06-17T18:21:00Z">
                  <w:rPr>
                    <w:color w:val="FF0000"/>
                  </w:rPr>
                </w:rPrChange>
              </w:rPr>
              <w:t>Bei totalem Scheitern:</w:t>
            </w:r>
          </w:p>
          <w:p w14:paraId="186151FC" w14:textId="599D8335" w:rsidR="000823BC" w:rsidRPr="000E1220" w:rsidRDefault="000823BC">
            <w:pPr>
              <w:widowControl w:val="0"/>
              <w:pBdr>
                <w:top w:val="nil"/>
                <w:left w:val="nil"/>
                <w:bottom w:val="nil"/>
                <w:right w:val="nil"/>
                <w:between w:val="nil"/>
              </w:pBdr>
              <w:spacing w:line="240" w:lineRule="auto"/>
              <w:rPr>
                <w:color w:val="000000" w:themeColor="text1"/>
                <w:rPrChange w:id="119" w:author="Lena Schill" w:date="2022-06-17T18:21:00Z">
                  <w:rPr>
                    <w:color w:val="FF0000"/>
                  </w:rPr>
                </w:rPrChange>
              </w:rPr>
            </w:pPr>
            <w:r w:rsidRPr="000E1220">
              <w:rPr>
                <w:color w:val="000000" w:themeColor="text1"/>
                <w:rPrChange w:id="120" w:author="Lena Schill" w:date="2022-06-17T18:21:00Z">
                  <w:rPr>
                    <w:color w:val="FF0000"/>
                  </w:rPr>
                </w:rPrChange>
              </w:rPr>
              <w:t>Lösung ohne Datenbank, Speichern der Werte in Containern im Programm selbst. Dies ist nur eine Notfalllösung</w:t>
            </w:r>
          </w:p>
        </w:tc>
      </w:tr>
      <w:tr w:rsidR="00EC6C7E" w14:paraId="6F11A453" w14:textId="77777777">
        <w:tc>
          <w:tcPr>
            <w:tcW w:w="4514" w:type="dxa"/>
            <w:shd w:val="clear" w:color="auto" w:fill="auto"/>
            <w:tcMar>
              <w:top w:w="100" w:type="dxa"/>
              <w:left w:w="100" w:type="dxa"/>
              <w:bottom w:w="100" w:type="dxa"/>
              <w:right w:w="100" w:type="dxa"/>
            </w:tcMar>
          </w:tcPr>
          <w:p w14:paraId="360DB343" w14:textId="626A434C" w:rsidR="00EC6C7E" w:rsidRPr="000E1220" w:rsidRDefault="00EC6C7E">
            <w:pPr>
              <w:widowControl w:val="0"/>
              <w:pBdr>
                <w:top w:val="nil"/>
                <w:left w:val="nil"/>
                <w:bottom w:val="nil"/>
                <w:right w:val="nil"/>
                <w:between w:val="nil"/>
              </w:pBdr>
              <w:spacing w:line="240" w:lineRule="auto"/>
              <w:rPr>
                <w:color w:val="000000" w:themeColor="text1"/>
                <w:rPrChange w:id="121" w:author="Lena Schill" w:date="2022-06-17T18:21:00Z">
                  <w:rPr>
                    <w:color w:val="FF0000"/>
                  </w:rPr>
                </w:rPrChange>
              </w:rPr>
            </w:pPr>
            <w:r w:rsidRPr="000E1220">
              <w:rPr>
                <w:color w:val="000000" w:themeColor="text1"/>
                <w:rPrChange w:id="122" w:author="Lena Schill" w:date="2022-06-17T18:21:00Z">
                  <w:rPr>
                    <w:color w:val="FF0000"/>
                  </w:rPr>
                </w:rPrChange>
              </w:rPr>
              <w:t>Verbindung zur Virtuellen Maschine</w:t>
            </w:r>
          </w:p>
        </w:tc>
        <w:tc>
          <w:tcPr>
            <w:tcW w:w="4514" w:type="dxa"/>
            <w:shd w:val="clear" w:color="auto" w:fill="auto"/>
            <w:tcMar>
              <w:top w:w="100" w:type="dxa"/>
              <w:left w:w="100" w:type="dxa"/>
              <w:bottom w:w="100" w:type="dxa"/>
              <w:right w:w="100" w:type="dxa"/>
            </w:tcMar>
          </w:tcPr>
          <w:p w14:paraId="46A2CFFB" w14:textId="472AAA25" w:rsidR="00EC6C7E" w:rsidRPr="000E1220" w:rsidRDefault="0083640B">
            <w:pPr>
              <w:widowControl w:val="0"/>
              <w:pBdr>
                <w:top w:val="nil"/>
                <w:left w:val="nil"/>
                <w:bottom w:val="nil"/>
                <w:right w:val="nil"/>
                <w:between w:val="nil"/>
              </w:pBdr>
              <w:spacing w:line="240" w:lineRule="auto"/>
              <w:rPr>
                <w:color w:val="000000" w:themeColor="text1"/>
                <w:rPrChange w:id="123" w:author="Lena Schill" w:date="2022-06-17T18:21:00Z">
                  <w:rPr>
                    <w:color w:val="FF0000"/>
                  </w:rPr>
                </w:rPrChange>
              </w:rPr>
            </w:pPr>
            <w:r w:rsidRPr="000E1220">
              <w:rPr>
                <w:color w:val="000000" w:themeColor="text1"/>
                <w:rPrChange w:id="124" w:author="Lena Schill" w:date="2022-06-17T18:21:00Z">
                  <w:rPr>
                    <w:color w:val="FF0000"/>
                  </w:rPr>
                </w:rPrChange>
              </w:rPr>
              <w:t>Lösung ohne Datenbank, Speichern der Werte in Containern</w:t>
            </w:r>
          </w:p>
        </w:tc>
      </w:tr>
    </w:tbl>
    <w:p w14:paraId="695068AC" w14:textId="77777777" w:rsidR="0002217C" w:rsidRDefault="0002217C"/>
    <w:p w14:paraId="4CCC85D8" w14:textId="77777777" w:rsidR="0002217C" w:rsidRDefault="00AE1D09">
      <w:r>
        <w:t>Weitere Risiken werden im Laufe des Projekts hinzugefügt.</w:t>
      </w:r>
    </w:p>
    <w:p w14:paraId="5D3796DE" w14:textId="77777777" w:rsidR="0002217C" w:rsidRDefault="00AE1D09">
      <w:pPr>
        <w:pStyle w:val="berschrift1"/>
        <w:rPr>
          <w:b/>
          <w:sz w:val="28"/>
          <w:szCs w:val="28"/>
        </w:rPr>
      </w:pPr>
      <w:bookmarkStart w:id="125" w:name="_414j8160lr71" w:colFirst="0" w:colLast="0"/>
      <w:bookmarkEnd w:id="125"/>
      <w:r>
        <w:br w:type="page"/>
      </w:r>
    </w:p>
    <w:p w14:paraId="38A3B5F7" w14:textId="77777777" w:rsidR="0002217C" w:rsidRDefault="00AE1D09">
      <w:pPr>
        <w:pStyle w:val="berschrift1"/>
        <w:rPr>
          <w:b/>
          <w:sz w:val="28"/>
          <w:szCs w:val="28"/>
        </w:rPr>
      </w:pPr>
      <w:bookmarkStart w:id="126" w:name="_6vhddugrtqmb" w:colFirst="0" w:colLast="0"/>
      <w:bookmarkEnd w:id="126"/>
      <w:r>
        <w:rPr>
          <w:b/>
          <w:sz w:val="28"/>
          <w:szCs w:val="28"/>
        </w:rPr>
        <w:lastRenderedPageBreak/>
        <w:t>7. Arbeitspakete</w:t>
      </w:r>
    </w:p>
    <w:p w14:paraId="7C02770E" w14:textId="77777777" w:rsidR="0002217C" w:rsidRDefault="0002217C"/>
    <w:tbl>
      <w:tblPr>
        <w:tblStyle w:val="1"/>
        <w:tblW w:w="9978" w:type="dxa"/>
        <w:tblInd w:w="0" w:type="dxa"/>
        <w:tblBorders>
          <w:top w:val="nil"/>
          <w:left w:val="nil"/>
          <w:bottom w:val="nil"/>
          <w:right w:val="nil"/>
          <w:insideH w:val="nil"/>
          <w:insideV w:val="nil"/>
        </w:tblBorders>
        <w:tblLayout w:type="fixed"/>
        <w:tblLook w:val="0600" w:firstRow="0" w:lastRow="0" w:firstColumn="0" w:lastColumn="0" w:noHBand="1" w:noVBand="1"/>
        <w:tblPrChange w:id="127" w:author="Lena Schill" w:date="2022-06-17T18:00:00Z">
          <w:tblPr>
            <w:tblStyle w:val="1"/>
            <w:tblW w:w="9018" w:type="dxa"/>
            <w:tblInd w:w="0" w:type="dxa"/>
            <w:tblBorders>
              <w:top w:val="nil"/>
              <w:left w:val="nil"/>
              <w:bottom w:val="nil"/>
              <w:right w:val="nil"/>
              <w:insideH w:val="nil"/>
              <w:insideV w:val="nil"/>
            </w:tblBorders>
            <w:tblLayout w:type="fixed"/>
            <w:tblLook w:val="0600" w:firstRow="0" w:lastRow="0" w:firstColumn="0" w:lastColumn="0" w:noHBand="1" w:noVBand="1"/>
          </w:tblPr>
        </w:tblPrChange>
      </w:tblPr>
      <w:tblGrid>
        <w:gridCol w:w="2408"/>
        <w:gridCol w:w="2367"/>
        <w:gridCol w:w="1710"/>
        <w:gridCol w:w="960"/>
        <w:gridCol w:w="960"/>
        <w:gridCol w:w="1573"/>
        <w:tblGridChange w:id="128">
          <w:tblGrid>
            <w:gridCol w:w="2408"/>
            <w:gridCol w:w="2367"/>
            <w:gridCol w:w="1710"/>
            <w:gridCol w:w="960"/>
            <w:gridCol w:w="960"/>
            <w:gridCol w:w="1573"/>
          </w:tblGrid>
        </w:tblGridChange>
      </w:tblGrid>
      <w:tr w:rsidR="00A954FB" w14:paraId="020B4782" w14:textId="77777777" w:rsidTr="00A954FB">
        <w:trPr>
          <w:trHeight w:val="440"/>
          <w:trPrChange w:id="129" w:author="Lena Schill" w:date="2022-06-17T18:00:00Z">
            <w:trPr>
              <w:trHeight w:val="440"/>
            </w:trPr>
          </w:trPrChange>
        </w:trPr>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130" w:author="Lena Schill" w:date="2022-06-17T18:00:00Z">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14:paraId="059E4515" w14:textId="77777777" w:rsidR="00A954FB" w:rsidRDefault="00A954FB">
            <w:pPr>
              <w:spacing w:before="240"/>
              <w:jc w:val="center"/>
              <w:rPr>
                <w:b/>
                <w:i/>
                <w:sz w:val="18"/>
                <w:szCs w:val="18"/>
              </w:rPr>
            </w:pPr>
            <w:r>
              <w:rPr>
                <w:b/>
                <w:i/>
                <w:sz w:val="18"/>
                <w:szCs w:val="18"/>
              </w:rPr>
              <w:t>Arbeitspaket</w:t>
            </w:r>
          </w:p>
        </w:tc>
        <w:tc>
          <w:tcPr>
            <w:tcW w:w="23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Change w:id="131" w:author="Lena Schill" w:date="2022-06-17T18:00:00Z">
              <w:tcPr>
                <w:tcW w:w="23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tcPrChange>
          </w:tcPr>
          <w:p w14:paraId="23CCE6CF" w14:textId="77777777" w:rsidR="00A954FB" w:rsidRDefault="00A954FB">
            <w:pPr>
              <w:spacing w:before="240"/>
              <w:jc w:val="center"/>
              <w:rPr>
                <w:b/>
                <w:i/>
                <w:sz w:val="18"/>
                <w:szCs w:val="18"/>
              </w:rPr>
            </w:pPr>
            <w:r>
              <w:rPr>
                <w:b/>
                <w:i/>
                <w:sz w:val="18"/>
                <w:szCs w:val="18"/>
              </w:rPr>
              <w:t>Inhalt</w:t>
            </w:r>
          </w:p>
        </w:tc>
        <w:tc>
          <w:tcPr>
            <w:tcW w:w="1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Change w:id="132" w:author="Lena Schill" w:date="2022-06-17T18:00:00Z">
              <w:tcPr>
                <w:tcW w:w="1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tcPrChange>
          </w:tcPr>
          <w:p w14:paraId="06BF652D" w14:textId="77777777" w:rsidR="00A954FB" w:rsidRDefault="00A954FB">
            <w:pPr>
              <w:spacing w:before="240"/>
              <w:jc w:val="center"/>
              <w:rPr>
                <w:b/>
                <w:i/>
                <w:sz w:val="18"/>
                <w:szCs w:val="18"/>
              </w:rPr>
            </w:pPr>
            <w:r>
              <w:rPr>
                <w:b/>
                <w:i/>
                <w:sz w:val="18"/>
                <w:szCs w:val="18"/>
              </w:rPr>
              <w:t>Verantwortliche/r</w:t>
            </w:r>
          </w:p>
        </w:tc>
        <w:tc>
          <w:tcPr>
            <w:tcW w:w="960" w:type="dxa"/>
            <w:tcBorders>
              <w:top w:val="single" w:sz="8" w:space="0" w:color="000000"/>
              <w:left w:val="nil"/>
              <w:bottom w:val="single" w:sz="8" w:space="0" w:color="000000"/>
              <w:right w:val="nil"/>
            </w:tcBorders>
            <w:tcPrChange w:id="133" w:author="Lena Schill" w:date="2022-06-17T18:00:00Z">
              <w:tcPr>
                <w:tcW w:w="960" w:type="dxa"/>
                <w:tcBorders>
                  <w:top w:val="single" w:sz="8" w:space="0" w:color="000000"/>
                  <w:left w:val="nil"/>
                  <w:bottom w:val="single" w:sz="8" w:space="0" w:color="000000"/>
                  <w:right w:val="nil"/>
                </w:tcBorders>
              </w:tcPr>
            </w:tcPrChange>
          </w:tcPr>
          <w:p w14:paraId="5DAF0C02" w14:textId="77777777" w:rsidR="00A954FB" w:rsidRDefault="00A954FB">
            <w:pPr>
              <w:spacing w:before="240"/>
              <w:jc w:val="center"/>
              <w:rPr>
                <w:ins w:id="134" w:author="Lena Schill" w:date="2022-06-17T18:00:00Z"/>
                <w:b/>
                <w:i/>
                <w:sz w:val="18"/>
                <w:szCs w:val="18"/>
              </w:rPr>
            </w:pPr>
            <w:ins w:id="135" w:author="Lena Schill" w:date="2022-06-17T18:00:00Z">
              <w:r>
                <w:rPr>
                  <w:b/>
                  <w:i/>
                  <w:sz w:val="18"/>
                  <w:szCs w:val="18"/>
                </w:rPr>
                <w:t>Zeit</w:t>
              </w:r>
            </w:ins>
          </w:p>
          <w:p w14:paraId="7998547E" w14:textId="712E705B" w:rsidR="00A954FB" w:rsidRDefault="00A954FB">
            <w:pPr>
              <w:spacing w:before="240"/>
              <w:jc w:val="center"/>
              <w:rPr>
                <w:b/>
                <w:i/>
                <w:sz w:val="18"/>
                <w:szCs w:val="18"/>
              </w:rPr>
            </w:pPr>
            <w:ins w:id="136" w:author="Lena Schill" w:date="2022-06-17T18:00:00Z">
              <w:r>
                <w:rPr>
                  <w:b/>
                  <w:i/>
                  <w:sz w:val="18"/>
                  <w:szCs w:val="18"/>
                </w:rPr>
                <w:t>Geplant</w:t>
              </w:r>
            </w:ins>
          </w:p>
        </w:tc>
        <w:tc>
          <w:tcPr>
            <w:tcW w:w="9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Change w:id="137" w:author="Lena Schill" w:date="2022-06-17T18:00:00Z">
              <w:tcPr>
                <w:tcW w:w="9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tcPrChange>
          </w:tcPr>
          <w:p w14:paraId="1CD975A3" w14:textId="1D8B7419" w:rsidR="00A954FB" w:rsidRDefault="00A954FB" w:rsidP="00A954FB">
            <w:pPr>
              <w:spacing w:before="240"/>
              <w:rPr>
                <w:b/>
                <w:i/>
                <w:sz w:val="18"/>
                <w:szCs w:val="18"/>
              </w:rPr>
              <w:pPrChange w:id="138" w:author="Lena Schill" w:date="2022-06-17T18:00:00Z">
                <w:pPr>
                  <w:spacing w:before="240"/>
                  <w:jc w:val="center"/>
                </w:pPr>
              </w:pPrChange>
            </w:pPr>
            <w:ins w:id="139" w:author="Lena Schill" w:date="2022-06-17T18:01:00Z">
              <w:r>
                <w:rPr>
                  <w:b/>
                  <w:i/>
                  <w:sz w:val="18"/>
                  <w:szCs w:val="18"/>
                </w:rPr>
                <w:t xml:space="preserve">   </w:t>
              </w:r>
            </w:ins>
            <w:r>
              <w:rPr>
                <w:b/>
                <w:i/>
                <w:sz w:val="18"/>
                <w:szCs w:val="18"/>
              </w:rPr>
              <w:t>Zeit</w:t>
            </w:r>
          </w:p>
          <w:p w14:paraId="779917E1" w14:textId="1127358B" w:rsidR="00A954FB" w:rsidRDefault="00A954FB">
            <w:pPr>
              <w:spacing w:before="240"/>
              <w:jc w:val="center"/>
              <w:rPr>
                <w:b/>
                <w:i/>
                <w:sz w:val="18"/>
                <w:szCs w:val="18"/>
              </w:rPr>
            </w:pPr>
            <w:del w:id="140" w:author="Lena Schill" w:date="2022-06-17T18:00:00Z">
              <w:r w:rsidDel="00A954FB">
                <w:rPr>
                  <w:b/>
                  <w:i/>
                  <w:sz w:val="18"/>
                  <w:szCs w:val="18"/>
                </w:rPr>
                <w:delText>Geplant/</w:delText>
              </w:r>
            </w:del>
            <w:ins w:id="141" w:author="Lena Schill" w:date="2022-06-17T18:00:00Z">
              <w:r>
                <w:rPr>
                  <w:b/>
                  <w:i/>
                  <w:sz w:val="18"/>
                  <w:szCs w:val="18"/>
                </w:rPr>
                <w:t>benötigt</w:t>
              </w:r>
            </w:ins>
            <w:del w:id="142" w:author="Lena Schill" w:date="2022-06-17T18:00:00Z">
              <w:r w:rsidDel="00A954FB">
                <w:rPr>
                  <w:b/>
                  <w:i/>
                  <w:sz w:val="18"/>
                  <w:szCs w:val="18"/>
                </w:rPr>
                <w:delText>benötigt</w:delText>
              </w:r>
            </w:del>
          </w:p>
        </w:tc>
        <w:tc>
          <w:tcPr>
            <w:tcW w:w="157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Change w:id="143" w:author="Lena Schill" w:date="2022-06-17T18:00:00Z">
              <w:tcPr>
                <w:tcW w:w="157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tcPrChange>
          </w:tcPr>
          <w:p w14:paraId="47361D35" w14:textId="77777777" w:rsidR="00A954FB" w:rsidRDefault="00A954FB">
            <w:pPr>
              <w:spacing w:before="240"/>
              <w:jc w:val="center"/>
              <w:rPr>
                <w:b/>
                <w:i/>
                <w:sz w:val="18"/>
                <w:szCs w:val="18"/>
              </w:rPr>
            </w:pPr>
            <w:r>
              <w:rPr>
                <w:b/>
                <w:i/>
                <w:sz w:val="18"/>
                <w:szCs w:val="18"/>
              </w:rPr>
              <w:t>Abhängigkeit</w:t>
            </w:r>
          </w:p>
        </w:tc>
      </w:tr>
      <w:tr w:rsidR="00A954FB" w14:paraId="2D695485" w14:textId="77777777" w:rsidTr="00A954FB">
        <w:trPr>
          <w:trHeight w:val="1046"/>
          <w:trPrChange w:id="144" w:author="Lena Schill" w:date="2022-06-17T18:00:00Z">
            <w:trPr>
              <w:trHeight w:val="1046"/>
            </w:trPr>
          </w:trPrChange>
        </w:trPr>
        <w:tc>
          <w:tcPr>
            <w:tcW w:w="24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Change w:id="145" w:author="Lena Schill" w:date="2022-06-17T18:00:00Z">
              <w:tcPr>
                <w:tcW w:w="24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tcPrChange>
          </w:tcPr>
          <w:p w14:paraId="05C3041F" w14:textId="77777777" w:rsidR="00A954FB" w:rsidRDefault="00A954FB">
            <w:pPr>
              <w:spacing w:before="240"/>
              <w:rPr>
                <w:sz w:val="18"/>
                <w:szCs w:val="18"/>
              </w:rPr>
            </w:pPr>
            <w:r>
              <w:rPr>
                <w:sz w:val="18"/>
                <w:szCs w:val="18"/>
              </w:rPr>
              <w:t>Projektplan</w:t>
            </w:r>
          </w:p>
        </w:tc>
        <w:tc>
          <w:tcPr>
            <w:tcW w:w="2367" w:type="dxa"/>
            <w:tcBorders>
              <w:top w:val="nil"/>
              <w:left w:val="nil"/>
              <w:bottom w:val="single" w:sz="8" w:space="0" w:color="000000"/>
              <w:right w:val="single" w:sz="8" w:space="0" w:color="000000"/>
            </w:tcBorders>
            <w:tcMar>
              <w:top w:w="100" w:type="dxa"/>
              <w:left w:w="100" w:type="dxa"/>
              <w:bottom w:w="100" w:type="dxa"/>
              <w:right w:w="100" w:type="dxa"/>
            </w:tcMar>
            <w:tcPrChange w:id="146" w:author="Lena Schill" w:date="2022-06-17T18:00:00Z">
              <w:tcPr>
                <w:tcW w:w="2367" w:type="dxa"/>
                <w:tcBorders>
                  <w:top w:val="nil"/>
                  <w:left w:val="nil"/>
                  <w:bottom w:val="single" w:sz="8" w:space="0" w:color="000000"/>
                  <w:right w:val="single" w:sz="8" w:space="0" w:color="000000"/>
                </w:tcBorders>
                <w:tcMar>
                  <w:top w:w="100" w:type="dxa"/>
                  <w:left w:w="100" w:type="dxa"/>
                  <w:bottom w:w="100" w:type="dxa"/>
                  <w:right w:w="100" w:type="dxa"/>
                </w:tcMar>
              </w:tcPr>
            </w:tcPrChange>
          </w:tcPr>
          <w:p w14:paraId="2581CE17" w14:textId="77777777" w:rsidR="00A954FB" w:rsidRDefault="00A954FB">
            <w:pPr>
              <w:spacing w:before="240"/>
              <w:rPr>
                <w:sz w:val="18"/>
                <w:szCs w:val="18"/>
              </w:rPr>
            </w:pPr>
            <w:r>
              <w:rPr>
                <w:sz w:val="18"/>
                <w:szCs w:val="18"/>
              </w:rPr>
              <w:t>Projektplan mit Anforderungen und Domänenmodell</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Change w:id="147" w:author="Lena Schill" w:date="2022-06-17T18:00:00Z">
              <w:tcPr>
                <w:tcW w:w="1710" w:type="dxa"/>
                <w:tcBorders>
                  <w:top w:val="nil"/>
                  <w:left w:val="nil"/>
                  <w:bottom w:val="single" w:sz="8" w:space="0" w:color="000000"/>
                  <w:right w:val="single" w:sz="8" w:space="0" w:color="000000"/>
                </w:tcBorders>
                <w:tcMar>
                  <w:top w:w="100" w:type="dxa"/>
                  <w:left w:w="100" w:type="dxa"/>
                  <w:bottom w:w="100" w:type="dxa"/>
                  <w:right w:w="100" w:type="dxa"/>
                </w:tcMar>
              </w:tcPr>
            </w:tcPrChange>
          </w:tcPr>
          <w:p w14:paraId="7FCC14FF" w14:textId="77777777" w:rsidR="00A954FB" w:rsidRDefault="00A954FB">
            <w:pPr>
              <w:spacing w:before="240"/>
              <w:rPr>
                <w:sz w:val="18"/>
                <w:szCs w:val="18"/>
              </w:rPr>
            </w:pPr>
            <w:r>
              <w:rPr>
                <w:sz w:val="18"/>
                <w:szCs w:val="18"/>
              </w:rPr>
              <w:t>alle</w:t>
            </w:r>
          </w:p>
        </w:tc>
        <w:tc>
          <w:tcPr>
            <w:tcW w:w="960" w:type="dxa"/>
            <w:tcBorders>
              <w:top w:val="nil"/>
              <w:left w:val="nil"/>
              <w:bottom w:val="single" w:sz="8" w:space="0" w:color="000000"/>
              <w:right w:val="nil"/>
            </w:tcBorders>
            <w:tcPrChange w:id="148" w:author="Lena Schill" w:date="2022-06-17T18:00:00Z">
              <w:tcPr>
                <w:tcW w:w="960" w:type="dxa"/>
                <w:tcBorders>
                  <w:top w:val="nil"/>
                  <w:left w:val="nil"/>
                  <w:bottom w:val="single" w:sz="8" w:space="0" w:color="000000"/>
                  <w:right w:val="nil"/>
                </w:tcBorders>
              </w:tcPr>
            </w:tcPrChange>
          </w:tcPr>
          <w:p w14:paraId="4A32CBEE" w14:textId="0ABA2BC9" w:rsidR="00A954FB" w:rsidRDefault="00A954FB">
            <w:pPr>
              <w:spacing w:before="240"/>
              <w:rPr>
                <w:sz w:val="18"/>
                <w:szCs w:val="18"/>
              </w:rPr>
            </w:pPr>
            <w:ins w:id="149" w:author="Lena Schill" w:date="2022-06-17T18:01:00Z">
              <w:r>
                <w:rPr>
                  <w:sz w:val="18"/>
                  <w:szCs w:val="18"/>
                </w:rPr>
                <w:t xml:space="preserve">     15h</w:t>
              </w:r>
            </w:ins>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Change w:id="150" w:author="Lena Schill" w:date="2022-06-17T18:00:00Z">
              <w:tcPr>
                <w:tcW w:w="960" w:type="dxa"/>
                <w:tcBorders>
                  <w:top w:val="nil"/>
                  <w:left w:val="nil"/>
                  <w:bottom w:val="single" w:sz="8" w:space="0" w:color="000000"/>
                  <w:right w:val="single" w:sz="8" w:space="0" w:color="000000"/>
                </w:tcBorders>
                <w:tcMar>
                  <w:top w:w="100" w:type="dxa"/>
                  <w:left w:w="100" w:type="dxa"/>
                  <w:bottom w:w="100" w:type="dxa"/>
                  <w:right w:w="100" w:type="dxa"/>
                </w:tcMar>
              </w:tcPr>
            </w:tcPrChange>
          </w:tcPr>
          <w:p w14:paraId="0177123D" w14:textId="75AED65F" w:rsidR="00A954FB" w:rsidRDefault="00657EA5">
            <w:pPr>
              <w:spacing w:before="240"/>
              <w:rPr>
                <w:sz w:val="18"/>
                <w:szCs w:val="18"/>
              </w:rPr>
            </w:pPr>
            <w:ins w:id="151" w:author="Lena Schill" w:date="2022-06-17T18:11:00Z">
              <w:r>
                <w:rPr>
                  <w:sz w:val="18"/>
                  <w:szCs w:val="18"/>
                </w:rPr>
                <w:t xml:space="preserve">   17h</w:t>
              </w:r>
            </w:ins>
            <w:del w:id="152" w:author="Lena Schill" w:date="2022-06-17T18:01:00Z">
              <w:r w:rsidR="00A954FB" w:rsidDel="00A954FB">
                <w:rPr>
                  <w:sz w:val="18"/>
                  <w:szCs w:val="18"/>
                </w:rPr>
                <w:delText>15h</w:delText>
              </w:r>
            </w:del>
          </w:p>
        </w:tc>
        <w:tc>
          <w:tcPr>
            <w:tcW w:w="1573" w:type="dxa"/>
            <w:tcBorders>
              <w:top w:val="nil"/>
              <w:left w:val="nil"/>
              <w:bottom w:val="single" w:sz="8" w:space="0" w:color="000000"/>
              <w:right w:val="single" w:sz="8" w:space="0" w:color="000000"/>
            </w:tcBorders>
            <w:tcMar>
              <w:top w:w="100" w:type="dxa"/>
              <w:left w:w="100" w:type="dxa"/>
              <w:bottom w:w="100" w:type="dxa"/>
              <w:right w:w="100" w:type="dxa"/>
            </w:tcMar>
            <w:tcPrChange w:id="153" w:author="Lena Schill" w:date="2022-06-17T18:00:00Z">
              <w:tcPr>
                <w:tcW w:w="1573" w:type="dxa"/>
                <w:tcBorders>
                  <w:top w:val="nil"/>
                  <w:left w:val="nil"/>
                  <w:bottom w:val="single" w:sz="8" w:space="0" w:color="000000"/>
                  <w:right w:val="single" w:sz="8" w:space="0" w:color="000000"/>
                </w:tcBorders>
                <w:tcMar>
                  <w:top w:w="100" w:type="dxa"/>
                  <w:left w:w="100" w:type="dxa"/>
                  <w:bottom w:w="100" w:type="dxa"/>
                  <w:right w:w="100" w:type="dxa"/>
                </w:tcMar>
              </w:tcPr>
            </w:tcPrChange>
          </w:tcPr>
          <w:p w14:paraId="500365E8" w14:textId="77777777" w:rsidR="00A954FB" w:rsidRDefault="00A954FB">
            <w:pPr>
              <w:spacing w:before="240"/>
              <w:rPr>
                <w:sz w:val="18"/>
                <w:szCs w:val="18"/>
              </w:rPr>
            </w:pPr>
            <w:r>
              <w:rPr>
                <w:sz w:val="18"/>
                <w:szCs w:val="18"/>
              </w:rPr>
              <w:t xml:space="preserve"> </w:t>
            </w:r>
          </w:p>
        </w:tc>
      </w:tr>
      <w:tr w:rsidR="00A954FB" w14:paraId="308D2A65" w14:textId="77777777" w:rsidTr="00A954FB">
        <w:trPr>
          <w:trHeight w:val="3350"/>
          <w:trPrChange w:id="154" w:author="Lena Schill" w:date="2022-06-17T18:00:00Z">
            <w:trPr>
              <w:trHeight w:val="3350"/>
            </w:trPr>
          </w:trPrChange>
        </w:trPr>
        <w:tc>
          <w:tcPr>
            <w:tcW w:w="24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Change w:id="155" w:author="Lena Schill" w:date="2022-06-17T18:00:00Z">
              <w:tcPr>
                <w:tcW w:w="24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tcPrChange>
          </w:tcPr>
          <w:p w14:paraId="3CDC2C16" w14:textId="6C092B16" w:rsidR="00A954FB" w:rsidRDefault="00657EA5">
            <w:pPr>
              <w:spacing w:before="240"/>
              <w:rPr>
                <w:sz w:val="18"/>
                <w:szCs w:val="18"/>
              </w:rPr>
            </w:pPr>
            <w:ins w:id="156" w:author="Lena Schill" w:date="2022-06-17T18:12:00Z">
              <w:r>
                <w:rPr>
                  <w:sz w:val="18"/>
                  <w:szCs w:val="18"/>
                </w:rPr>
                <w:t xml:space="preserve">VM + </w:t>
              </w:r>
            </w:ins>
            <w:r w:rsidR="00A954FB">
              <w:rPr>
                <w:sz w:val="18"/>
                <w:szCs w:val="18"/>
              </w:rPr>
              <w:t>Datenbank</w:t>
            </w:r>
          </w:p>
        </w:tc>
        <w:tc>
          <w:tcPr>
            <w:tcW w:w="2367" w:type="dxa"/>
            <w:tcBorders>
              <w:top w:val="nil"/>
              <w:left w:val="nil"/>
              <w:bottom w:val="single" w:sz="8" w:space="0" w:color="000000"/>
              <w:right w:val="single" w:sz="8" w:space="0" w:color="000000"/>
            </w:tcBorders>
            <w:tcMar>
              <w:top w:w="100" w:type="dxa"/>
              <w:left w:w="100" w:type="dxa"/>
              <w:bottom w:w="100" w:type="dxa"/>
              <w:right w:w="100" w:type="dxa"/>
            </w:tcMar>
            <w:tcPrChange w:id="157" w:author="Lena Schill" w:date="2022-06-17T18:00:00Z">
              <w:tcPr>
                <w:tcW w:w="2367" w:type="dxa"/>
                <w:tcBorders>
                  <w:top w:val="nil"/>
                  <w:left w:val="nil"/>
                  <w:bottom w:val="single" w:sz="8" w:space="0" w:color="000000"/>
                  <w:right w:val="single" w:sz="8" w:space="0" w:color="000000"/>
                </w:tcBorders>
                <w:tcMar>
                  <w:top w:w="100" w:type="dxa"/>
                  <w:left w:w="100" w:type="dxa"/>
                  <w:bottom w:w="100" w:type="dxa"/>
                  <w:right w:w="100" w:type="dxa"/>
                </w:tcMar>
              </w:tcPr>
            </w:tcPrChange>
          </w:tcPr>
          <w:p w14:paraId="6594238D" w14:textId="77777777" w:rsidR="00A954FB" w:rsidRDefault="00A954FB">
            <w:pPr>
              <w:spacing w:before="240"/>
              <w:rPr>
                <w:sz w:val="18"/>
                <w:szCs w:val="18"/>
              </w:rPr>
            </w:pPr>
            <w:r>
              <w:rPr>
                <w:sz w:val="18"/>
                <w:szCs w:val="18"/>
              </w:rPr>
              <w:t>Einarbeitung in Datenbanken</w:t>
            </w:r>
          </w:p>
          <w:p w14:paraId="7F24D713" w14:textId="77777777" w:rsidR="00A954FB" w:rsidRDefault="00A954FB">
            <w:pPr>
              <w:spacing w:before="240"/>
              <w:rPr>
                <w:sz w:val="18"/>
                <w:szCs w:val="18"/>
              </w:rPr>
            </w:pPr>
            <w:r>
              <w:rPr>
                <w:sz w:val="18"/>
                <w:szCs w:val="18"/>
              </w:rPr>
              <w:t xml:space="preserve"> </w:t>
            </w:r>
          </w:p>
          <w:p w14:paraId="435BE199" w14:textId="77777777" w:rsidR="00A954FB" w:rsidRDefault="00A954FB">
            <w:pPr>
              <w:spacing w:before="240"/>
              <w:rPr>
                <w:sz w:val="18"/>
                <w:szCs w:val="18"/>
              </w:rPr>
            </w:pPr>
            <w:r>
              <w:rPr>
                <w:sz w:val="18"/>
                <w:szCs w:val="18"/>
              </w:rPr>
              <w:t>Datenbank einbinden</w:t>
            </w:r>
          </w:p>
          <w:p w14:paraId="36EA816D" w14:textId="77777777" w:rsidR="00A954FB" w:rsidRDefault="00A954FB">
            <w:pPr>
              <w:spacing w:before="240"/>
              <w:rPr>
                <w:sz w:val="18"/>
                <w:szCs w:val="18"/>
              </w:rPr>
            </w:pPr>
            <w:r>
              <w:rPr>
                <w:sz w:val="18"/>
                <w:szCs w:val="18"/>
              </w:rPr>
              <w:t xml:space="preserve"> </w:t>
            </w:r>
          </w:p>
          <w:p w14:paraId="5D73FA14" w14:textId="77777777" w:rsidR="00A954FB" w:rsidRDefault="00A954FB">
            <w:pPr>
              <w:spacing w:before="240"/>
              <w:rPr>
                <w:sz w:val="18"/>
                <w:szCs w:val="18"/>
              </w:rPr>
            </w:pPr>
            <w:r>
              <w:rPr>
                <w:sz w:val="18"/>
                <w:szCs w:val="18"/>
              </w:rPr>
              <w:t>Daten eingeben und speichern</w:t>
            </w:r>
          </w:p>
          <w:p w14:paraId="454DB60B" w14:textId="77777777" w:rsidR="00A954FB" w:rsidRDefault="00A954FB">
            <w:pPr>
              <w:spacing w:before="240"/>
              <w:rPr>
                <w:sz w:val="18"/>
                <w:szCs w:val="18"/>
              </w:rPr>
            </w:pPr>
            <w:r>
              <w:rPr>
                <w:sz w:val="18"/>
                <w:szCs w:val="18"/>
              </w:rPr>
              <w:t xml:space="preserve"> </w:t>
            </w:r>
          </w:p>
          <w:p w14:paraId="514DA999" w14:textId="77777777" w:rsidR="00A954FB" w:rsidRDefault="00A954FB">
            <w:pPr>
              <w:spacing w:before="240"/>
              <w:rPr>
                <w:sz w:val="18"/>
                <w:szCs w:val="18"/>
              </w:rPr>
            </w:pPr>
            <w:r>
              <w:rPr>
                <w:sz w:val="18"/>
                <w:szCs w:val="18"/>
              </w:rPr>
              <w:t>Test</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Change w:id="158" w:author="Lena Schill" w:date="2022-06-17T18:00:00Z">
              <w:tcPr>
                <w:tcW w:w="1710" w:type="dxa"/>
                <w:tcBorders>
                  <w:top w:val="nil"/>
                  <w:left w:val="nil"/>
                  <w:bottom w:val="single" w:sz="8" w:space="0" w:color="000000"/>
                  <w:right w:val="single" w:sz="8" w:space="0" w:color="000000"/>
                </w:tcBorders>
                <w:tcMar>
                  <w:top w:w="100" w:type="dxa"/>
                  <w:left w:w="100" w:type="dxa"/>
                  <w:bottom w:w="100" w:type="dxa"/>
                  <w:right w:w="100" w:type="dxa"/>
                </w:tcMar>
              </w:tcPr>
            </w:tcPrChange>
          </w:tcPr>
          <w:p w14:paraId="2B70381D" w14:textId="4EE4DB2B" w:rsidR="00A954FB" w:rsidRDefault="00A954FB">
            <w:pPr>
              <w:spacing w:before="240"/>
              <w:rPr>
                <w:sz w:val="18"/>
                <w:szCs w:val="18"/>
              </w:rPr>
            </w:pPr>
            <w:r w:rsidRPr="00872A50">
              <w:rPr>
                <w:color w:val="000000" w:themeColor="text1"/>
                <w:sz w:val="18"/>
                <w:szCs w:val="18"/>
                <w:rPrChange w:id="159" w:author="Lena Schill" w:date="2022-06-17T18:21:00Z">
                  <w:rPr>
                    <w:color w:val="FF0000"/>
                    <w:sz w:val="18"/>
                    <w:szCs w:val="18"/>
                  </w:rPr>
                </w:rPrChange>
              </w:rPr>
              <w:t>Schill</w:t>
            </w:r>
          </w:p>
        </w:tc>
        <w:tc>
          <w:tcPr>
            <w:tcW w:w="960" w:type="dxa"/>
            <w:tcBorders>
              <w:top w:val="nil"/>
              <w:left w:val="nil"/>
              <w:bottom w:val="single" w:sz="8" w:space="0" w:color="000000"/>
              <w:right w:val="nil"/>
            </w:tcBorders>
            <w:tcPrChange w:id="160" w:author="Lena Schill" w:date="2022-06-17T18:00:00Z">
              <w:tcPr>
                <w:tcW w:w="960" w:type="dxa"/>
                <w:tcBorders>
                  <w:top w:val="nil"/>
                  <w:left w:val="nil"/>
                  <w:bottom w:val="single" w:sz="8" w:space="0" w:color="000000"/>
                  <w:right w:val="nil"/>
                </w:tcBorders>
              </w:tcPr>
            </w:tcPrChange>
          </w:tcPr>
          <w:p w14:paraId="68807694" w14:textId="53198550" w:rsidR="00A954FB" w:rsidRDefault="00A954FB">
            <w:pPr>
              <w:spacing w:before="240"/>
              <w:rPr>
                <w:sz w:val="18"/>
                <w:szCs w:val="18"/>
              </w:rPr>
            </w:pPr>
            <w:ins w:id="161" w:author="Lena Schill" w:date="2022-06-17T18:01:00Z">
              <w:r>
                <w:rPr>
                  <w:sz w:val="18"/>
                  <w:szCs w:val="18"/>
                </w:rPr>
                <w:t xml:space="preserve">    30h</w:t>
              </w:r>
            </w:ins>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Change w:id="162" w:author="Lena Schill" w:date="2022-06-17T18:00:00Z">
              <w:tcPr>
                <w:tcW w:w="960" w:type="dxa"/>
                <w:tcBorders>
                  <w:top w:val="nil"/>
                  <w:left w:val="nil"/>
                  <w:bottom w:val="single" w:sz="8" w:space="0" w:color="000000"/>
                  <w:right w:val="single" w:sz="8" w:space="0" w:color="000000"/>
                </w:tcBorders>
                <w:tcMar>
                  <w:top w:w="100" w:type="dxa"/>
                  <w:left w:w="100" w:type="dxa"/>
                  <w:bottom w:w="100" w:type="dxa"/>
                  <w:right w:w="100" w:type="dxa"/>
                </w:tcMar>
              </w:tcPr>
            </w:tcPrChange>
          </w:tcPr>
          <w:p w14:paraId="0B2568BC" w14:textId="5A6AA0C0" w:rsidR="00A954FB" w:rsidRDefault="00A954FB">
            <w:pPr>
              <w:spacing w:before="240"/>
              <w:rPr>
                <w:sz w:val="18"/>
                <w:szCs w:val="18"/>
              </w:rPr>
            </w:pPr>
            <w:r>
              <w:rPr>
                <w:sz w:val="18"/>
                <w:szCs w:val="18"/>
              </w:rPr>
              <w:t xml:space="preserve"> </w:t>
            </w:r>
            <w:ins w:id="163" w:author="Lena Schill" w:date="2022-06-17T18:11:00Z">
              <w:r w:rsidR="00657EA5">
                <w:rPr>
                  <w:sz w:val="18"/>
                  <w:szCs w:val="18"/>
                </w:rPr>
                <w:t xml:space="preserve"> </w:t>
              </w:r>
            </w:ins>
            <w:ins w:id="164" w:author="Lena Schill" w:date="2022-06-17T18:13:00Z">
              <w:r w:rsidR="00657EA5">
                <w:rPr>
                  <w:sz w:val="18"/>
                  <w:szCs w:val="18"/>
                </w:rPr>
                <w:t xml:space="preserve">  37h</w:t>
              </w:r>
            </w:ins>
          </w:p>
          <w:p w14:paraId="352FB09D" w14:textId="77777777" w:rsidR="00A954FB" w:rsidRDefault="00A954FB">
            <w:pPr>
              <w:spacing w:before="240"/>
              <w:rPr>
                <w:sz w:val="18"/>
                <w:szCs w:val="18"/>
              </w:rPr>
            </w:pPr>
            <w:r>
              <w:rPr>
                <w:sz w:val="18"/>
                <w:szCs w:val="18"/>
              </w:rPr>
              <w:t xml:space="preserve"> </w:t>
            </w:r>
          </w:p>
          <w:p w14:paraId="01975958" w14:textId="7723D845" w:rsidR="00A954FB" w:rsidRDefault="00A954FB">
            <w:pPr>
              <w:spacing w:before="240"/>
              <w:rPr>
                <w:sz w:val="18"/>
                <w:szCs w:val="18"/>
              </w:rPr>
            </w:pPr>
            <w:del w:id="165" w:author="Lena Schill" w:date="2022-06-17T18:01:00Z">
              <w:r w:rsidDel="00A954FB">
                <w:rPr>
                  <w:sz w:val="18"/>
                  <w:szCs w:val="18"/>
                </w:rPr>
                <w:delText>30h</w:delText>
              </w:r>
            </w:del>
          </w:p>
        </w:tc>
        <w:tc>
          <w:tcPr>
            <w:tcW w:w="1573" w:type="dxa"/>
            <w:tcBorders>
              <w:top w:val="nil"/>
              <w:left w:val="nil"/>
              <w:bottom w:val="single" w:sz="8" w:space="0" w:color="000000"/>
              <w:right w:val="single" w:sz="8" w:space="0" w:color="000000"/>
            </w:tcBorders>
            <w:tcMar>
              <w:top w:w="100" w:type="dxa"/>
              <w:left w:w="100" w:type="dxa"/>
              <w:bottom w:w="100" w:type="dxa"/>
              <w:right w:w="100" w:type="dxa"/>
            </w:tcMar>
            <w:tcPrChange w:id="166" w:author="Lena Schill" w:date="2022-06-17T18:00:00Z">
              <w:tcPr>
                <w:tcW w:w="1573" w:type="dxa"/>
                <w:tcBorders>
                  <w:top w:val="nil"/>
                  <w:left w:val="nil"/>
                  <w:bottom w:val="single" w:sz="8" w:space="0" w:color="000000"/>
                  <w:right w:val="single" w:sz="8" w:space="0" w:color="000000"/>
                </w:tcBorders>
                <w:tcMar>
                  <w:top w:w="100" w:type="dxa"/>
                  <w:left w:w="100" w:type="dxa"/>
                  <w:bottom w:w="100" w:type="dxa"/>
                  <w:right w:w="100" w:type="dxa"/>
                </w:tcMar>
              </w:tcPr>
            </w:tcPrChange>
          </w:tcPr>
          <w:p w14:paraId="264B446F" w14:textId="77777777" w:rsidR="00A954FB" w:rsidRDefault="00A954FB">
            <w:pPr>
              <w:spacing w:before="240"/>
              <w:rPr>
                <w:sz w:val="18"/>
                <w:szCs w:val="18"/>
              </w:rPr>
            </w:pPr>
            <w:r>
              <w:rPr>
                <w:sz w:val="18"/>
                <w:szCs w:val="18"/>
              </w:rPr>
              <w:t xml:space="preserve"> </w:t>
            </w:r>
          </w:p>
        </w:tc>
      </w:tr>
      <w:tr w:rsidR="00A954FB" w14:paraId="06550592" w14:textId="77777777" w:rsidTr="00A954FB">
        <w:trPr>
          <w:trHeight w:val="4040"/>
          <w:trPrChange w:id="167" w:author="Lena Schill" w:date="2022-06-17T18:00:00Z">
            <w:trPr>
              <w:trHeight w:val="4040"/>
            </w:trPr>
          </w:trPrChange>
        </w:trPr>
        <w:tc>
          <w:tcPr>
            <w:tcW w:w="24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Change w:id="168" w:author="Lena Schill" w:date="2022-06-17T18:00:00Z">
              <w:tcPr>
                <w:tcW w:w="24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tcPrChange>
          </w:tcPr>
          <w:p w14:paraId="32A04264" w14:textId="77777777" w:rsidR="00A954FB" w:rsidRDefault="00A954FB" w:rsidP="00A954FB">
            <w:pPr>
              <w:spacing w:before="240"/>
              <w:rPr>
                <w:sz w:val="18"/>
                <w:szCs w:val="18"/>
              </w:rPr>
            </w:pPr>
            <w:r>
              <w:rPr>
                <w:sz w:val="18"/>
                <w:szCs w:val="18"/>
              </w:rPr>
              <w:t>Funktionalitäten</w:t>
            </w:r>
          </w:p>
        </w:tc>
        <w:tc>
          <w:tcPr>
            <w:tcW w:w="2367" w:type="dxa"/>
            <w:tcBorders>
              <w:top w:val="nil"/>
              <w:left w:val="nil"/>
              <w:bottom w:val="single" w:sz="8" w:space="0" w:color="000000"/>
              <w:right w:val="single" w:sz="8" w:space="0" w:color="000000"/>
            </w:tcBorders>
            <w:tcMar>
              <w:top w:w="100" w:type="dxa"/>
              <w:left w:w="100" w:type="dxa"/>
              <w:bottom w:w="100" w:type="dxa"/>
              <w:right w:w="100" w:type="dxa"/>
            </w:tcMar>
            <w:tcPrChange w:id="169" w:author="Lena Schill" w:date="2022-06-17T18:00:00Z">
              <w:tcPr>
                <w:tcW w:w="2367" w:type="dxa"/>
                <w:tcBorders>
                  <w:top w:val="nil"/>
                  <w:left w:val="nil"/>
                  <w:bottom w:val="single" w:sz="8" w:space="0" w:color="000000"/>
                  <w:right w:val="single" w:sz="8" w:space="0" w:color="000000"/>
                </w:tcBorders>
                <w:tcMar>
                  <w:top w:w="100" w:type="dxa"/>
                  <w:left w:w="100" w:type="dxa"/>
                  <w:bottom w:w="100" w:type="dxa"/>
                  <w:right w:w="100" w:type="dxa"/>
                </w:tcMar>
              </w:tcPr>
            </w:tcPrChange>
          </w:tcPr>
          <w:p w14:paraId="491FC26B" w14:textId="7742385F" w:rsidR="00A954FB" w:rsidRDefault="00A954FB" w:rsidP="00A954FB">
            <w:pPr>
              <w:spacing w:before="240"/>
              <w:rPr>
                <w:ins w:id="170" w:author="Lena Schill" w:date="2022-06-18T09:57:00Z"/>
                <w:sz w:val="18"/>
                <w:szCs w:val="18"/>
              </w:rPr>
            </w:pPr>
            <w:r>
              <w:rPr>
                <w:sz w:val="18"/>
                <w:szCs w:val="18"/>
              </w:rPr>
              <w:t>Profil erstellen</w:t>
            </w:r>
            <w:del w:id="171" w:author="Lena Schill" w:date="2022-06-18T09:57:00Z">
              <w:r w:rsidDel="00A613B5">
                <w:rPr>
                  <w:sz w:val="18"/>
                  <w:szCs w:val="18"/>
                </w:rPr>
                <w:delText>/löschen</w:delText>
              </w:r>
            </w:del>
          </w:p>
          <w:p w14:paraId="42798DD2" w14:textId="534763C7" w:rsidR="00A613B5" w:rsidRDefault="00A613B5" w:rsidP="00A954FB">
            <w:pPr>
              <w:spacing w:before="240"/>
              <w:rPr>
                <w:ins w:id="172" w:author="Lena Schill" w:date="2022-06-18T09:57:00Z"/>
                <w:sz w:val="18"/>
                <w:szCs w:val="18"/>
              </w:rPr>
            </w:pPr>
          </w:p>
          <w:p w14:paraId="74CBA71A" w14:textId="56F389F4" w:rsidR="00A613B5" w:rsidRDefault="00A613B5" w:rsidP="00A954FB">
            <w:pPr>
              <w:spacing w:before="240"/>
              <w:rPr>
                <w:sz w:val="18"/>
                <w:szCs w:val="18"/>
              </w:rPr>
            </w:pPr>
            <w:ins w:id="173" w:author="Lena Schill" w:date="2022-06-18T09:57:00Z">
              <w:r>
                <w:rPr>
                  <w:sz w:val="18"/>
                  <w:szCs w:val="18"/>
                </w:rPr>
                <w:t>Login</w:t>
              </w:r>
            </w:ins>
            <w:ins w:id="174" w:author="Lena Schill" w:date="2022-06-18T10:02:00Z">
              <w:r>
                <w:rPr>
                  <w:sz w:val="18"/>
                  <w:szCs w:val="18"/>
                </w:rPr>
                <w:t>/Registrieren</w:t>
              </w:r>
            </w:ins>
          </w:p>
          <w:p w14:paraId="62725B06" w14:textId="77777777" w:rsidR="00A954FB" w:rsidDel="00A613B5" w:rsidRDefault="00A954FB" w:rsidP="00A954FB">
            <w:pPr>
              <w:spacing w:before="240"/>
              <w:rPr>
                <w:del w:id="175" w:author="Lena Schill" w:date="2022-06-18T09:59:00Z"/>
                <w:sz w:val="18"/>
                <w:szCs w:val="18"/>
              </w:rPr>
            </w:pPr>
            <w:del w:id="176" w:author="Lena Schill" w:date="2022-06-18T10:02:00Z">
              <w:r w:rsidDel="00A613B5">
                <w:rPr>
                  <w:sz w:val="18"/>
                  <w:szCs w:val="18"/>
                </w:rPr>
                <w:delText xml:space="preserve"> </w:delText>
              </w:r>
            </w:del>
          </w:p>
          <w:p w14:paraId="581AD6BC" w14:textId="31026BAB" w:rsidR="00A954FB" w:rsidRDefault="00A954FB" w:rsidP="00A954FB">
            <w:pPr>
              <w:spacing w:before="240"/>
              <w:rPr>
                <w:sz w:val="18"/>
                <w:szCs w:val="18"/>
              </w:rPr>
            </w:pPr>
            <w:r>
              <w:rPr>
                <w:sz w:val="18"/>
                <w:szCs w:val="18"/>
              </w:rPr>
              <w:t>Empfehlungen</w:t>
            </w:r>
            <w:ins w:id="177" w:author="Lena Schill" w:date="2022-06-18T09:58:00Z">
              <w:r w:rsidR="00A613B5">
                <w:rPr>
                  <w:sz w:val="18"/>
                  <w:szCs w:val="18"/>
                </w:rPr>
                <w:t>/Eingabe</w:t>
              </w:r>
            </w:ins>
            <w:del w:id="178" w:author="Lena Schill" w:date="2022-06-18T09:58:00Z">
              <w:r w:rsidDel="00A613B5">
                <w:rPr>
                  <w:sz w:val="18"/>
                  <w:szCs w:val="18"/>
                </w:rPr>
                <w:delText xml:space="preserve"> Berechnen</w:delText>
              </w:r>
            </w:del>
          </w:p>
          <w:p w14:paraId="18ACD72C" w14:textId="272A5822" w:rsidR="00A954FB" w:rsidRDefault="00A954FB" w:rsidP="00A954FB">
            <w:pPr>
              <w:spacing w:before="240"/>
              <w:rPr>
                <w:sz w:val="18"/>
                <w:szCs w:val="18"/>
              </w:rPr>
            </w:pPr>
            <w:del w:id="179" w:author="Lena Schill" w:date="2022-06-18T09:59:00Z">
              <w:r w:rsidDel="00A613B5">
                <w:rPr>
                  <w:sz w:val="18"/>
                  <w:szCs w:val="18"/>
                </w:rPr>
                <w:delText xml:space="preserve"> </w:delText>
              </w:r>
            </w:del>
            <w:ins w:id="180" w:author="Lena Schill" w:date="2022-06-18T09:59:00Z">
              <w:r w:rsidR="00A613B5">
                <w:rPr>
                  <w:sz w:val="18"/>
                  <w:szCs w:val="18"/>
                </w:rPr>
                <w:t>Trainingseinheiten</w:t>
              </w:r>
            </w:ins>
          </w:p>
          <w:p w14:paraId="39C7638A" w14:textId="1C1E8AFE" w:rsidR="00A954FB" w:rsidDel="00A613B5" w:rsidRDefault="00A954FB" w:rsidP="00A954FB">
            <w:pPr>
              <w:spacing w:before="240"/>
              <w:rPr>
                <w:del w:id="181" w:author="Lena Schill" w:date="2022-06-18T09:57:00Z"/>
                <w:sz w:val="18"/>
                <w:szCs w:val="18"/>
              </w:rPr>
            </w:pPr>
            <w:del w:id="182" w:author="Lena Schill" w:date="2022-06-18T09:57:00Z">
              <w:r w:rsidDel="00A613B5">
                <w:rPr>
                  <w:sz w:val="18"/>
                  <w:szCs w:val="18"/>
                </w:rPr>
                <w:delText>Übungsplan erstellen</w:delText>
              </w:r>
            </w:del>
          </w:p>
          <w:p w14:paraId="31427395" w14:textId="280E3768" w:rsidR="00A954FB" w:rsidDel="00A613B5" w:rsidRDefault="00A954FB" w:rsidP="00A954FB">
            <w:pPr>
              <w:spacing w:before="240"/>
              <w:rPr>
                <w:del w:id="183" w:author="Lena Schill" w:date="2022-06-18T09:57:00Z"/>
                <w:sz w:val="18"/>
                <w:szCs w:val="18"/>
              </w:rPr>
            </w:pPr>
          </w:p>
          <w:p w14:paraId="5D58FBC9" w14:textId="6D960786" w:rsidR="00A954FB" w:rsidRDefault="00A954FB" w:rsidP="00A954FB">
            <w:pPr>
              <w:spacing w:before="240"/>
              <w:rPr>
                <w:ins w:id="184" w:author="Lena Schill" w:date="2022-06-18T09:57:00Z"/>
                <w:sz w:val="18"/>
                <w:szCs w:val="18"/>
              </w:rPr>
            </w:pPr>
            <w:r>
              <w:rPr>
                <w:sz w:val="18"/>
                <w:szCs w:val="18"/>
              </w:rPr>
              <w:t>Challenges</w:t>
            </w:r>
          </w:p>
          <w:p w14:paraId="2FAB95D8" w14:textId="776FB0FA" w:rsidR="00A613B5" w:rsidRDefault="00A613B5" w:rsidP="00A954FB">
            <w:pPr>
              <w:spacing w:before="240"/>
              <w:rPr>
                <w:sz w:val="18"/>
                <w:szCs w:val="18"/>
              </w:rPr>
            </w:pPr>
            <w:ins w:id="185" w:author="Lena Schill" w:date="2022-06-18T09:57:00Z">
              <w:r>
                <w:rPr>
                  <w:sz w:val="18"/>
                  <w:szCs w:val="18"/>
                </w:rPr>
                <w:t>Übungsplan erstellen</w:t>
              </w:r>
            </w:ins>
          </w:p>
          <w:p w14:paraId="39C033FF" w14:textId="3A1D86DE" w:rsidR="00A954FB" w:rsidDel="00657EA5" w:rsidRDefault="00097FEC" w:rsidP="00A954FB">
            <w:pPr>
              <w:spacing w:before="240"/>
              <w:rPr>
                <w:del w:id="186" w:author="Lena Schill" w:date="2022-06-17T18:15:00Z"/>
                <w:sz w:val="18"/>
                <w:szCs w:val="18"/>
              </w:rPr>
            </w:pPr>
            <w:ins w:id="187" w:author="Lena Schill" w:date="2022-06-18T10:02:00Z">
              <w:r>
                <w:rPr>
                  <w:sz w:val="18"/>
                  <w:szCs w:val="18"/>
                </w:rPr>
                <w:t>Verlaufsansicht</w:t>
              </w:r>
            </w:ins>
            <w:del w:id="188" w:author="Lena Schill" w:date="2022-06-17T18:15:00Z">
              <w:r w:rsidR="00A954FB" w:rsidDel="00657EA5">
                <w:rPr>
                  <w:sz w:val="18"/>
                  <w:szCs w:val="18"/>
                </w:rPr>
                <w:delText xml:space="preserve"> </w:delText>
              </w:r>
            </w:del>
          </w:p>
          <w:p w14:paraId="1D979FA5" w14:textId="7FBBB6B0" w:rsidR="00A954FB" w:rsidRDefault="00A954FB" w:rsidP="00A954FB">
            <w:pPr>
              <w:spacing w:before="240"/>
              <w:rPr>
                <w:sz w:val="18"/>
                <w:szCs w:val="18"/>
              </w:rPr>
            </w:pPr>
            <w:del w:id="189" w:author="Lena Schill" w:date="2022-06-17T18:15:00Z">
              <w:r w:rsidDel="00657EA5">
                <w:rPr>
                  <w:sz w:val="18"/>
                  <w:szCs w:val="18"/>
                </w:rPr>
                <w:delText>Tests</w:delText>
              </w:r>
            </w:del>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Change w:id="190" w:author="Lena Schill" w:date="2022-06-17T18:00:00Z">
              <w:tcPr>
                <w:tcW w:w="1710" w:type="dxa"/>
                <w:tcBorders>
                  <w:top w:val="nil"/>
                  <w:left w:val="nil"/>
                  <w:bottom w:val="single" w:sz="8" w:space="0" w:color="000000"/>
                  <w:right w:val="single" w:sz="8" w:space="0" w:color="000000"/>
                </w:tcBorders>
                <w:tcMar>
                  <w:top w:w="100" w:type="dxa"/>
                  <w:left w:w="100" w:type="dxa"/>
                  <w:bottom w:w="100" w:type="dxa"/>
                  <w:right w:w="100" w:type="dxa"/>
                </w:tcMar>
              </w:tcPr>
            </w:tcPrChange>
          </w:tcPr>
          <w:p w14:paraId="56B0A3BE" w14:textId="38A13990" w:rsidR="00A954FB" w:rsidRDefault="001212FB" w:rsidP="00A954FB">
            <w:pPr>
              <w:spacing w:before="240"/>
              <w:rPr>
                <w:sz w:val="18"/>
                <w:szCs w:val="18"/>
              </w:rPr>
            </w:pPr>
            <w:r>
              <w:rPr>
                <w:noProof/>
              </w:rPr>
              <mc:AlternateContent>
                <mc:Choice Requires="wps">
                  <w:drawing>
                    <wp:anchor distT="45720" distB="45720" distL="114300" distR="114300" simplePos="0" relativeHeight="251676672" behindDoc="0" locked="0" layoutInCell="1" allowOverlap="1" wp14:anchorId="0C97597E" wp14:editId="605504AD">
                      <wp:simplePos x="0" y="0"/>
                      <wp:positionH relativeFrom="column">
                        <wp:posOffset>-63500</wp:posOffset>
                      </wp:positionH>
                      <wp:positionV relativeFrom="paragraph">
                        <wp:posOffset>99060</wp:posOffset>
                      </wp:positionV>
                      <wp:extent cx="962025" cy="266700"/>
                      <wp:effectExtent l="0" t="0" r="0" b="0"/>
                      <wp:wrapSquare wrapText="bothSides"/>
                      <wp:docPr id="1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66700"/>
                              </a:xfrm>
                              <a:prstGeom prst="rect">
                                <a:avLst/>
                              </a:prstGeom>
                              <a:solidFill>
                                <a:srgbClr val="FFFFFF"/>
                              </a:solidFill>
                              <a:ln w="9525">
                                <a:noFill/>
                                <a:miter lim="800000"/>
                                <a:headEnd/>
                                <a:tailEnd/>
                              </a:ln>
                            </wps:spPr>
                            <wps:txbx>
                              <w:txbxContent>
                                <w:p w14:paraId="7AF86422" w14:textId="1B5F8535" w:rsidR="00A954FB" w:rsidRPr="00EC6C7E" w:rsidRDefault="00A954FB" w:rsidP="00EC6C7E">
                                  <w:pPr>
                                    <w:rPr>
                                      <w:sz w:val="18"/>
                                      <w:szCs w:val="18"/>
                                    </w:rPr>
                                  </w:pPr>
                                  <w:r w:rsidRPr="00EC6C7E">
                                    <w:rPr>
                                      <w:sz w:val="18"/>
                                      <w:szCs w:val="18"/>
                                    </w:rPr>
                                    <w:t>Krüger</w:t>
                                  </w:r>
                                  <w:r>
                                    <w:rPr>
                                      <w:sz w:val="18"/>
                                      <w:szCs w:val="18"/>
                                    </w:rPr>
                                    <w:t>/Schill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97597E" id="_x0000_t202" coordsize="21600,21600" o:spt="202" path="m,l,21600r21600,l21600,xe">
                      <v:stroke joinstyle="miter"/>
                      <v:path gradientshapeok="t" o:connecttype="rect"/>
                    </v:shapetype>
                    <v:shape id="Textfeld 11" o:spid="_x0000_s1026" type="#_x0000_t202" style="position:absolute;margin-left:-5pt;margin-top:7.8pt;width:75.75pt;height:21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" stroked="f">
                      <v:textbox>
                        <w:txbxContent>
                          <w:p w14:paraId="7AF86422" w14:textId="1B5F8535" w:rsidR="00A954FB" w:rsidRPr="00EC6C7E" w:rsidRDefault="00A954FB" w:rsidP="00EC6C7E">
                            <w:pPr>
                              <w:rPr>
                                <w:sz w:val="18"/>
                                <w:szCs w:val="18"/>
                              </w:rPr>
                            </w:pPr>
                            <w:r w:rsidRPr="00EC6C7E">
                              <w:rPr>
                                <w:sz w:val="18"/>
                                <w:szCs w:val="18"/>
                              </w:rPr>
                              <w:t>Krüger</w:t>
                            </w:r>
                            <w:r>
                              <w:rPr>
                                <w:sz w:val="18"/>
                                <w:szCs w:val="18"/>
                              </w:rPr>
                              <w:t>/Schill</w:t>
                            </w:r>
                          </w:p>
                        </w:txbxContent>
                      </v:textbox>
                      <w10:wrap type="square"/>
                    </v:shape>
                  </w:pict>
                </mc:Fallback>
              </mc:AlternateContent>
            </w:r>
            <w:ins w:id="191" w:author="Lena Schill" w:date="2022-06-18T10:03:00Z">
              <w:r>
                <w:rPr>
                  <w:noProof/>
                </w:rPr>
                <mc:AlternateContent>
                  <mc:Choice Requires="wps">
                    <w:drawing>
                      <wp:anchor distT="45720" distB="45720" distL="114300" distR="114300" simplePos="0" relativeHeight="251681792" behindDoc="0" locked="0" layoutInCell="1" allowOverlap="1" wp14:anchorId="56CB0A41" wp14:editId="7B5B7CD6">
                        <wp:simplePos x="0" y="0"/>
                        <wp:positionH relativeFrom="column">
                          <wp:posOffset>-55245</wp:posOffset>
                        </wp:positionH>
                        <wp:positionV relativeFrom="paragraph">
                          <wp:posOffset>2186305</wp:posOffset>
                        </wp:positionV>
                        <wp:extent cx="930275" cy="266700"/>
                        <wp:effectExtent l="0" t="0" r="0" b="0"/>
                        <wp:wrapSquare wrapText="bothSides"/>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275" cy="266700"/>
                                </a:xfrm>
                                <a:prstGeom prst="rect">
                                  <a:avLst/>
                                </a:prstGeom>
                                <a:solidFill>
                                  <a:srgbClr val="FFFFFF"/>
                                </a:solidFill>
                                <a:ln w="9525">
                                  <a:noFill/>
                                  <a:miter lim="800000"/>
                                  <a:headEnd/>
                                  <a:tailEnd/>
                                </a:ln>
                              </wps:spPr>
                              <wps:txbx>
                                <w:txbxContent>
                                  <w:p w14:paraId="1059BC95" w14:textId="61EC99BF" w:rsidR="00097FEC" w:rsidRPr="00EC6C7E" w:rsidRDefault="00097FEC" w:rsidP="00097FEC">
                                    <w:pPr>
                                      <w:rPr>
                                        <w:sz w:val="18"/>
                                        <w:szCs w:val="18"/>
                                      </w:rPr>
                                    </w:pPr>
                                    <w:r>
                                      <w:rPr>
                                        <w:sz w:val="18"/>
                                        <w:szCs w:val="18"/>
                                      </w:rPr>
                                      <w:t>Strauß</w:t>
                                    </w:r>
                                    <w:ins w:id="192" w:author="Lena Schill" w:date="2022-06-18T10:03:00Z">
                                      <w:r>
                                        <w:rPr>
                                          <w:sz w:val="18"/>
                                          <w:szCs w:val="18"/>
                                        </w:rPr>
                                        <w:t>/Krüger</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CB0A41" id="Textfeld 10" o:spid="_x0000_s1027" type="#_x0000_t202" style="position:absolute;margin-left:-4.35pt;margin-top:172.15pt;width:73.25pt;height:21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" stroked="f">
                        <v:textbox>
                          <w:txbxContent>
                            <w:p w14:paraId="1059BC95" w14:textId="61EC99BF" w:rsidR="00097FEC" w:rsidRPr="00EC6C7E" w:rsidRDefault="00097FEC" w:rsidP="00097FEC">
                              <w:pPr>
                                <w:rPr>
                                  <w:sz w:val="18"/>
                                  <w:szCs w:val="18"/>
                                </w:rPr>
                              </w:pPr>
                              <w:r>
                                <w:rPr>
                                  <w:sz w:val="18"/>
                                  <w:szCs w:val="18"/>
                                </w:rPr>
                                <w:t>Strauß</w:t>
                              </w:r>
                              <w:ins w:id="193" w:author="Lena Schill" w:date="2022-06-18T10:03:00Z">
                                <w:r>
                                  <w:rPr>
                                    <w:sz w:val="18"/>
                                    <w:szCs w:val="18"/>
                                  </w:rPr>
                                  <w:t>/Krüger</w:t>
                                </w:r>
                              </w:ins>
                            </w:p>
                          </w:txbxContent>
                        </v:textbox>
                        <w10:wrap type="square"/>
                      </v:shape>
                    </w:pict>
                  </mc:Fallback>
                </mc:AlternateContent>
              </w:r>
            </w:ins>
            <w:r>
              <w:rPr>
                <w:noProof/>
              </w:rPr>
              <mc:AlternateContent>
                <mc:Choice Requires="wps">
                  <w:drawing>
                    <wp:anchor distT="45720" distB="45720" distL="114300" distR="114300" simplePos="0" relativeHeight="251679744" behindDoc="0" locked="0" layoutInCell="1" allowOverlap="1" wp14:anchorId="4CCE86B9" wp14:editId="78D2B131">
                      <wp:simplePos x="0" y="0"/>
                      <wp:positionH relativeFrom="column">
                        <wp:posOffset>-62865</wp:posOffset>
                      </wp:positionH>
                      <wp:positionV relativeFrom="paragraph">
                        <wp:posOffset>1668145</wp:posOffset>
                      </wp:positionV>
                      <wp:extent cx="781050" cy="266700"/>
                      <wp:effectExtent l="0" t="0" r="0" b="0"/>
                      <wp:wrapSquare wrapText="bothSides"/>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66700"/>
                              </a:xfrm>
                              <a:prstGeom prst="rect">
                                <a:avLst/>
                              </a:prstGeom>
                              <a:solidFill>
                                <a:srgbClr val="FFFFFF"/>
                              </a:solidFill>
                              <a:ln w="9525">
                                <a:noFill/>
                                <a:miter lim="800000"/>
                                <a:headEnd/>
                                <a:tailEnd/>
                              </a:ln>
                            </wps:spPr>
                            <wps:txbx>
                              <w:txbxContent>
                                <w:p w14:paraId="1BB238C5" w14:textId="28D04A2F" w:rsidR="00A954FB" w:rsidRPr="00EC6C7E" w:rsidRDefault="00A954FB" w:rsidP="00EC6C7E">
                                  <w:pPr>
                                    <w:rPr>
                                      <w:sz w:val="18"/>
                                      <w:szCs w:val="18"/>
                                    </w:rPr>
                                  </w:pPr>
                                  <w:r>
                                    <w:rPr>
                                      <w:sz w:val="18"/>
                                      <w:szCs w:val="18"/>
                                    </w:rPr>
                                    <w:t>Strauß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E86B9" id="Textfeld 9" o:spid="_x0000_s1028" type="#_x0000_t202" style="position:absolute;margin-left:-4.95pt;margin-top:131.35pt;width:61.5pt;height:21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" stroked="f">
                      <v:textbox>
                        <w:txbxContent>
                          <w:p w14:paraId="1BB238C5" w14:textId="28D04A2F" w:rsidR="00A954FB" w:rsidRPr="00EC6C7E" w:rsidRDefault="00A954FB" w:rsidP="00EC6C7E">
                            <w:pPr>
                              <w:rPr>
                                <w:sz w:val="18"/>
                                <w:szCs w:val="18"/>
                              </w:rPr>
                            </w:pPr>
                            <w:r>
                              <w:rPr>
                                <w:sz w:val="18"/>
                                <w:szCs w:val="18"/>
                              </w:rPr>
                              <w:t>Strauß</w:t>
                            </w:r>
                          </w:p>
                        </w:txbxContent>
                      </v:textbox>
                      <w10:wrap type="square"/>
                    </v:shape>
                  </w:pict>
                </mc:Fallback>
              </mc:AlternateContent>
            </w:r>
            <w:r>
              <w:rPr>
                <w:noProof/>
              </w:rPr>
              <mc:AlternateContent>
                <mc:Choice Requires="wps">
                  <w:drawing>
                    <wp:anchor distT="45720" distB="45720" distL="114300" distR="114300" simplePos="0" relativeHeight="251677696" behindDoc="0" locked="0" layoutInCell="1" allowOverlap="1" wp14:anchorId="2B3E8CA4" wp14:editId="37ABDD46">
                      <wp:simplePos x="0" y="0"/>
                      <wp:positionH relativeFrom="column">
                        <wp:posOffset>-63500</wp:posOffset>
                      </wp:positionH>
                      <wp:positionV relativeFrom="paragraph">
                        <wp:posOffset>715010</wp:posOffset>
                      </wp:positionV>
                      <wp:extent cx="781050" cy="266700"/>
                      <wp:effectExtent l="0" t="0" r="0" b="0"/>
                      <wp:wrapSquare wrapText="bothSides"/>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66700"/>
                              </a:xfrm>
                              <a:prstGeom prst="rect">
                                <a:avLst/>
                              </a:prstGeom>
                              <a:solidFill>
                                <a:srgbClr val="FFFFFF"/>
                              </a:solidFill>
                              <a:ln w="9525">
                                <a:noFill/>
                                <a:miter lim="800000"/>
                                <a:headEnd/>
                                <a:tailEnd/>
                              </a:ln>
                            </wps:spPr>
                            <wps:txbx>
                              <w:txbxContent>
                                <w:p w14:paraId="72D62267" w14:textId="5DBF9BBE" w:rsidR="00A954FB" w:rsidRDefault="00A613B5" w:rsidP="00EC6C7E">
                                  <w:pPr>
                                    <w:rPr>
                                      <w:ins w:id="194" w:author="Lena Schill" w:date="2022-06-18T09:58:00Z"/>
                                      <w:sz w:val="18"/>
                                      <w:szCs w:val="18"/>
                                    </w:rPr>
                                  </w:pPr>
                                  <w:ins w:id="195" w:author="Lena Schill" w:date="2022-06-18T09:58:00Z">
                                    <w:r>
                                      <w:rPr>
                                        <w:sz w:val="18"/>
                                        <w:szCs w:val="18"/>
                                      </w:rPr>
                                      <w:t>Schill</w:t>
                                    </w:r>
                                  </w:ins>
                                  <w:del w:id="196" w:author="Lena Schill" w:date="2022-06-18T09:58:00Z">
                                    <w:r w:rsidR="00A954FB" w:rsidDel="00A613B5">
                                      <w:rPr>
                                        <w:sz w:val="18"/>
                                        <w:szCs w:val="18"/>
                                      </w:rPr>
                                      <w:delText>Strauß</w:delText>
                                    </w:r>
                                  </w:del>
                                </w:p>
                                <w:p w14:paraId="1AC6BCD7" w14:textId="77777777" w:rsidR="00A613B5" w:rsidRPr="00EC6C7E" w:rsidRDefault="00A613B5" w:rsidP="00EC6C7E">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3E8CA4" id="Textfeld 8" o:spid="_x0000_s1029" type="#_x0000_t202" style="position:absolute;margin-left:-5pt;margin-top:56.3pt;width:61.5pt;height:21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" stroked="f">
                      <v:textbox>
                        <w:txbxContent>
                          <w:p w14:paraId="72D62267" w14:textId="5DBF9BBE" w:rsidR="00A954FB" w:rsidRDefault="00A613B5" w:rsidP="00EC6C7E">
                            <w:pPr>
                              <w:rPr>
                                <w:ins w:id="197" w:author="Lena Schill" w:date="2022-06-18T09:58:00Z"/>
                                <w:sz w:val="18"/>
                                <w:szCs w:val="18"/>
                              </w:rPr>
                            </w:pPr>
                            <w:ins w:id="198" w:author="Lena Schill" w:date="2022-06-18T09:58:00Z">
                              <w:r>
                                <w:rPr>
                                  <w:sz w:val="18"/>
                                  <w:szCs w:val="18"/>
                                </w:rPr>
                                <w:t>Schill</w:t>
                              </w:r>
                            </w:ins>
                            <w:del w:id="199" w:author="Lena Schill" w:date="2022-06-18T09:58:00Z">
                              <w:r w:rsidR="00A954FB" w:rsidDel="00A613B5">
                                <w:rPr>
                                  <w:sz w:val="18"/>
                                  <w:szCs w:val="18"/>
                                </w:rPr>
                                <w:delText>Strauß</w:delText>
                              </w:r>
                            </w:del>
                          </w:p>
                          <w:p w14:paraId="1AC6BCD7" w14:textId="77777777" w:rsidR="00A613B5" w:rsidRPr="00EC6C7E" w:rsidRDefault="00A613B5" w:rsidP="00EC6C7E">
                            <w:pPr>
                              <w:rPr>
                                <w:sz w:val="18"/>
                                <w:szCs w:val="18"/>
                              </w:rPr>
                            </w:pPr>
                          </w:p>
                        </w:txbxContent>
                      </v:textbox>
                      <w10:wrap type="square"/>
                    </v:shape>
                  </w:pict>
                </mc:Fallback>
              </mc:AlternateContent>
            </w:r>
            <w:r>
              <w:rPr>
                <w:noProof/>
              </w:rPr>
              <mc:AlternateContent>
                <mc:Choice Requires="wps">
                  <w:drawing>
                    <wp:anchor distT="45720" distB="45720" distL="114300" distR="114300" simplePos="0" relativeHeight="251675648" behindDoc="0" locked="0" layoutInCell="1" allowOverlap="1" wp14:anchorId="5289E234" wp14:editId="1CA50E15">
                      <wp:simplePos x="0" y="0"/>
                      <wp:positionH relativeFrom="column">
                        <wp:posOffset>-45720</wp:posOffset>
                      </wp:positionH>
                      <wp:positionV relativeFrom="paragraph">
                        <wp:posOffset>1931035</wp:posOffset>
                      </wp:positionV>
                      <wp:extent cx="1009650" cy="278130"/>
                      <wp:effectExtent l="0" t="0" r="0" b="0"/>
                      <wp:wrapSquare wrapText="bothSides"/>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78130"/>
                              </a:xfrm>
                              <a:prstGeom prst="rect">
                                <a:avLst/>
                              </a:prstGeom>
                              <a:solidFill>
                                <a:srgbClr val="FFFFFF"/>
                              </a:solidFill>
                              <a:ln w="9525">
                                <a:noFill/>
                                <a:miter lim="800000"/>
                                <a:headEnd/>
                                <a:tailEnd/>
                              </a:ln>
                            </wps:spPr>
                            <wps:txbx>
                              <w:txbxContent>
                                <w:p w14:paraId="13706B83" w14:textId="409E8F49" w:rsidR="00A954FB" w:rsidRPr="00EC6C7E" w:rsidRDefault="00A613B5">
                                  <w:pPr>
                                    <w:rPr>
                                      <w:sz w:val="18"/>
                                      <w:szCs w:val="18"/>
                                    </w:rPr>
                                  </w:pPr>
                                  <w:ins w:id="200" w:author="Lena Schill" w:date="2022-06-18T09:58:00Z">
                                    <w:r>
                                      <w:rPr>
                                        <w:sz w:val="18"/>
                                        <w:szCs w:val="18"/>
                                      </w:rPr>
                                      <w:t>Strauß/Schill</w:t>
                                    </w:r>
                                  </w:ins>
                                  <w:del w:id="201" w:author="Lena Schill" w:date="2022-06-17T18:15:00Z">
                                    <w:r w:rsidR="00A954FB" w:rsidRPr="00EC6C7E" w:rsidDel="00657EA5">
                                      <w:rPr>
                                        <w:sz w:val="18"/>
                                        <w:szCs w:val="18"/>
                                      </w:rPr>
                                      <w:delText>Krüger</w:delText>
                                    </w:r>
                                  </w:del>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89E234" id="Textfeld 7" o:spid="_x0000_s1030" type="#_x0000_t202" style="position:absolute;margin-left:-3.6pt;margin-top:152.05pt;width:79.5pt;height:21.9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" stroked="f">
                      <v:textbox>
                        <w:txbxContent>
                          <w:p w14:paraId="13706B83" w14:textId="409E8F49" w:rsidR="00A954FB" w:rsidRPr="00EC6C7E" w:rsidRDefault="00A613B5">
                            <w:pPr>
                              <w:rPr>
                                <w:sz w:val="18"/>
                                <w:szCs w:val="18"/>
                              </w:rPr>
                            </w:pPr>
                            <w:ins w:id="202" w:author="Lena Schill" w:date="2022-06-18T09:58:00Z">
                              <w:r>
                                <w:rPr>
                                  <w:sz w:val="18"/>
                                  <w:szCs w:val="18"/>
                                </w:rPr>
                                <w:t>Strauß/Schill</w:t>
                              </w:r>
                            </w:ins>
                            <w:del w:id="203" w:author="Lena Schill" w:date="2022-06-17T18:15:00Z">
                              <w:r w:rsidR="00A954FB" w:rsidRPr="00EC6C7E" w:rsidDel="00657EA5">
                                <w:rPr>
                                  <w:sz w:val="18"/>
                                  <w:szCs w:val="18"/>
                                </w:rPr>
                                <w:delText>Krüger</w:delText>
                              </w:r>
                            </w:del>
                          </w:p>
                        </w:txbxContent>
                      </v:textbox>
                      <w10:wrap type="square"/>
                    </v:shape>
                  </w:pict>
                </mc:Fallback>
              </mc:AlternateContent>
            </w:r>
            <w:r>
              <w:rPr>
                <w:noProof/>
              </w:rPr>
              <mc:AlternateContent>
                <mc:Choice Requires="wps">
                  <w:drawing>
                    <wp:anchor distT="45720" distB="45720" distL="114300" distR="114300" simplePos="0" relativeHeight="251678720" behindDoc="0" locked="0" layoutInCell="1" allowOverlap="1" wp14:anchorId="734DDE64" wp14:editId="788183D0">
                      <wp:simplePos x="0" y="0"/>
                      <wp:positionH relativeFrom="column">
                        <wp:posOffset>-63500</wp:posOffset>
                      </wp:positionH>
                      <wp:positionV relativeFrom="paragraph">
                        <wp:posOffset>1016000</wp:posOffset>
                      </wp:positionV>
                      <wp:extent cx="1097280" cy="266700"/>
                      <wp:effectExtent l="0" t="0" r="0" b="0"/>
                      <wp:wrapSquare wrapText="bothSides"/>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266700"/>
                              </a:xfrm>
                              <a:prstGeom prst="rect">
                                <a:avLst/>
                              </a:prstGeom>
                              <a:solidFill>
                                <a:srgbClr val="FFFFFF"/>
                              </a:solidFill>
                              <a:ln w="9525">
                                <a:noFill/>
                                <a:miter lim="800000"/>
                                <a:headEnd/>
                                <a:tailEnd/>
                              </a:ln>
                            </wps:spPr>
                            <wps:txbx>
                              <w:txbxContent>
                                <w:p w14:paraId="305D387F" w14:textId="5AF8846C" w:rsidR="00A954FB" w:rsidRPr="00EC6C7E" w:rsidRDefault="00A954FB" w:rsidP="00EC6C7E">
                                  <w:pPr>
                                    <w:rPr>
                                      <w:sz w:val="18"/>
                                      <w:szCs w:val="18"/>
                                    </w:rPr>
                                  </w:pPr>
                                  <w:r>
                                    <w:rPr>
                                      <w:sz w:val="18"/>
                                      <w:szCs w:val="18"/>
                                    </w:rPr>
                                    <w:t>Schill</w:t>
                                  </w:r>
                                  <w:ins w:id="204" w:author="Lena Schill" w:date="2022-06-18T09:58:00Z">
                                    <w:r w:rsidR="00A613B5">
                                      <w:rPr>
                                        <w:sz w:val="18"/>
                                        <w:szCs w:val="18"/>
                                      </w:rPr>
                                      <w:t>/Strauß</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DDE64" id="Textfeld 6" o:spid="_x0000_s1031" type="#_x0000_t202" style="position:absolute;margin-left:-5pt;margin-top:80pt;width:86.4pt;height:21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" stroked="f">
                      <v:textbox>
                        <w:txbxContent>
                          <w:p w14:paraId="305D387F" w14:textId="5AF8846C" w:rsidR="00A954FB" w:rsidRPr="00EC6C7E" w:rsidRDefault="00A954FB" w:rsidP="00EC6C7E">
                            <w:pPr>
                              <w:rPr>
                                <w:sz w:val="18"/>
                                <w:szCs w:val="18"/>
                              </w:rPr>
                            </w:pPr>
                            <w:r>
                              <w:rPr>
                                <w:sz w:val="18"/>
                                <w:szCs w:val="18"/>
                              </w:rPr>
                              <w:t>Schill</w:t>
                            </w:r>
                            <w:ins w:id="205" w:author="Lena Schill" w:date="2022-06-18T09:58:00Z">
                              <w:r w:rsidR="00A613B5">
                                <w:rPr>
                                  <w:sz w:val="18"/>
                                  <w:szCs w:val="18"/>
                                </w:rPr>
                                <w:t>/Strauß</w:t>
                              </w:r>
                            </w:ins>
                          </w:p>
                        </w:txbxContent>
                      </v:textbox>
                      <w10:wrap type="square"/>
                    </v:shape>
                  </w:pict>
                </mc:Fallback>
              </mc:AlternateContent>
            </w:r>
            <w:ins w:id="206" w:author="Lena Schill" w:date="2022-06-18T10:00:00Z">
              <w:r w:rsidR="00A613B5">
                <w:rPr>
                  <w:sz w:val="18"/>
                  <w:szCs w:val="18"/>
                </w:rPr>
                <w:t xml:space="preserve"> </w:t>
              </w:r>
            </w:ins>
            <w:ins w:id="207" w:author="Lena Schill" w:date="2022-06-18T09:59:00Z">
              <w:r w:rsidR="00A613B5">
                <w:rPr>
                  <w:sz w:val="18"/>
                  <w:szCs w:val="18"/>
                </w:rPr>
                <w:t>Krüger</w:t>
              </w:r>
            </w:ins>
          </w:p>
        </w:tc>
        <w:tc>
          <w:tcPr>
            <w:tcW w:w="960" w:type="dxa"/>
            <w:tcBorders>
              <w:top w:val="nil"/>
              <w:left w:val="nil"/>
              <w:bottom w:val="single" w:sz="8" w:space="0" w:color="000000"/>
              <w:right w:val="nil"/>
            </w:tcBorders>
            <w:tcPrChange w:id="208" w:author="Lena Schill" w:date="2022-06-17T18:00:00Z">
              <w:tcPr>
                <w:tcW w:w="960" w:type="dxa"/>
                <w:tcBorders>
                  <w:top w:val="nil"/>
                  <w:left w:val="nil"/>
                  <w:bottom w:val="single" w:sz="8" w:space="0" w:color="000000"/>
                  <w:right w:val="nil"/>
                </w:tcBorders>
              </w:tcPr>
            </w:tcPrChange>
          </w:tcPr>
          <w:p w14:paraId="7493A575" w14:textId="1E2A96CF" w:rsidR="00A954FB" w:rsidRDefault="00A954FB" w:rsidP="00A954FB">
            <w:pPr>
              <w:spacing w:before="240"/>
              <w:rPr>
                <w:ins w:id="209" w:author="Lena Schill" w:date="2022-06-17T18:01:00Z"/>
                <w:sz w:val="18"/>
                <w:szCs w:val="18"/>
              </w:rPr>
            </w:pPr>
            <w:ins w:id="210" w:author="Lena Schill" w:date="2022-06-17T18:01:00Z">
              <w:r>
                <w:rPr>
                  <w:sz w:val="18"/>
                  <w:szCs w:val="18"/>
                </w:rPr>
                <w:t xml:space="preserve"> </w:t>
              </w:r>
            </w:ins>
            <w:ins w:id="211" w:author="Lena Schill" w:date="2022-06-17T18:18:00Z">
              <w:r w:rsidR="00872A50">
                <w:rPr>
                  <w:sz w:val="18"/>
                  <w:szCs w:val="18"/>
                </w:rPr>
                <w:t xml:space="preserve">  </w:t>
              </w:r>
            </w:ins>
            <w:ins w:id="212" w:author="Lena Schill" w:date="2022-06-18T10:18:00Z">
              <w:r w:rsidR="007C400D">
                <w:rPr>
                  <w:sz w:val="18"/>
                  <w:szCs w:val="18"/>
                </w:rPr>
                <w:t xml:space="preserve"> </w:t>
              </w:r>
            </w:ins>
            <w:ins w:id="213" w:author="Lena Schill" w:date="2022-06-17T18:01:00Z">
              <w:r>
                <w:rPr>
                  <w:sz w:val="18"/>
                  <w:szCs w:val="18"/>
                </w:rPr>
                <w:t>75h</w:t>
              </w:r>
            </w:ins>
          </w:p>
          <w:p w14:paraId="5F3F6865" w14:textId="77777777" w:rsidR="00A954FB" w:rsidRDefault="00A954FB" w:rsidP="00A954FB">
            <w:pPr>
              <w:spacing w:before="240"/>
              <w:rPr>
                <w:ins w:id="214" w:author="Lena Schill" w:date="2022-06-17T18:01:00Z"/>
                <w:sz w:val="18"/>
                <w:szCs w:val="18"/>
              </w:rPr>
            </w:pPr>
            <w:ins w:id="215" w:author="Lena Schill" w:date="2022-06-17T18:01:00Z">
              <w:r>
                <w:rPr>
                  <w:sz w:val="18"/>
                  <w:szCs w:val="18"/>
                </w:rPr>
                <w:t xml:space="preserve"> </w:t>
              </w:r>
            </w:ins>
          </w:p>
          <w:p w14:paraId="1E94E44D" w14:textId="77777777" w:rsidR="00A954FB" w:rsidRDefault="00A954FB" w:rsidP="00A954FB">
            <w:pPr>
              <w:spacing w:before="240"/>
              <w:rPr>
                <w:ins w:id="216" w:author="Lena Schill" w:date="2022-06-17T18:01:00Z"/>
                <w:sz w:val="18"/>
                <w:szCs w:val="18"/>
              </w:rPr>
            </w:pPr>
            <w:ins w:id="217" w:author="Lena Schill" w:date="2022-06-17T18:01:00Z">
              <w:r>
                <w:rPr>
                  <w:sz w:val="18"/>
                  <w:szCs w:val="18"/>
                </w:rPr>
                <w:t xml:space="preserve"> </w:t>
              </w:r>
            </w:ins>
          </w:p>
          <w:p w14:paraId="1BC7B01B" w14:textId="7986F370" w:rsidR="00A954FB" w:rsidRDefault="00A954FB" w:rsidP="00A954FB">
            <w:pPr>
              <w:spacing w:before="240"/>
              <w:rPr>
                <w:sz w:val="18"/>
                <w:szCs w:val="18"/>
              </w:rPr>
            </w:pP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Change w:id="218" w:author="Lena Schill" w:date="2022-06-17T18:00:00Z">
              <w:tcPr>
                <w:tcW w:w="960" w:type="dxa"/>
                <w:tcBorders>
                  <w:top w:val="nil"/>
                  <w:left w:val="nil"/>
                  <w:bottom w:val="single" w:sz="8" w:space="0" w:color="000000"/>
                  <w:right w:val="single" w:sz="8" w:space="0" w:color="000000"/>
                </w:tcBorders>
                <w:tcMar>
                  <w:top w:w="100" w:type="dxa"/>
                  <w:left w:w="100" w:type="dxa"/>
                  <w:bottom w:w="100" w:type="dxa"/>
                  <w:right w:w="100" w:type="dxa"/>
                </w:tcMar>
              </w:tcPr>
            </w:tcPrChange>
          </w:tcPr>
          <w:p w14:paraId="5186A715" w14:textId="7AA17CA2" w:rsidR="00A954FB" w:rsidDel="00A954FB" w:rsidRDefault="007C400D" w:rsidP="00A954FB">
            <w:pPr>
              <w:spacing w:before="240"/>
              <w:rPr>
                <w:del w:id="219" w:author="Lena Schill" w:date="2022-06-17T18:01:00Z"/>
                <w:sz w:val="18"/>
                <w:szCs w:val="18"/>
              </w:rPr>
            </w:pPr>
            <w:ins w:id="220" w:author="Lena Schill" w:date="2022-06-18T10:18:00Z">
              <w:r>
                <w:rPr>
                  <w:sz w:val="18"/>
                  <w:szCs w:val="18"/>
                </w:rPr>
                <w:t xml:space="preserve">    95h</w:t>
              </w:r>
            </w:ins>
            <w:del w:id="221" w:author="Lena Schill" w:date="2022-06-17T18:01:00Z">
              <w:r w:rsidR="00A954FB" w:rsidDel="00A954FB">
                <w:rPr>
                  <w:sz w:val="18"/>
                  <w:szCs w:val="18"/>
                </w:rPr>
                <w:delText xml:space="preserve"> </w:delText>
              </w:r>
            </w:del>
          </w:p>
          <w:p w14:paraId="35C4C285" w14:textId="699F9C69" w:rsidR="00A954FB" w:rsidDel="00A954FB" w:rsidRDefault="00A954FB" w:rsidP="00A954FB">
            <w:pPr>
              <w:spacing w:before="240"/>
              <w:rPr>
                <w:del w:id="222" w:author="Lena Schill" w:date="2022-06-17T18:01:00Z"/>
                <w:sz w:val="18"/>
                <w:szCs w:val="18"/>
              </w:rPr>
            </w:pPr>
            <w:del w:id="223" w:author="Lena Schill" w:date="2022-06-17T18:01:00Z">
              <w:r w:rsidDel="00A954FB">
                <w:rPr>
                  <w:sz w:val="18"/>
                  <w:szCs w:val="18"/>
                </w:rPr>
                <w:delText xml:space="preserve"> </w:delText>
              </w:r>
            </w:del>
          </w:p>
          <w:p w14:paraId="586745C0" w14:textId="60D6112B" w:rsidR="00A954FB" w:rsidDel="00A954FB" w:rsidRDefault="00A954FB" w:rsidP="00A954FB">
            <w:pPr>
              <w:spacing w:before="240"/>
              <w:rPr>
                <w:del w:id="224" w:author="Lena Schill" w:date="2022-06-17T18:01:00Z"/>
                <w:sz w:val="18"/>
                <w:szCs w:val="18"/>
              </w:rPr>
            </w:pPr>
            <w:del w:id="225" w:author="Lena Schill" w:date="2022-06-17T18:01:00Z">
              <w:r w:rsidDel="00A954FB">
                <w:rPr>
                  <w:sz w:val="18"/>
                  <w:szCs w:val="18"/>
                </w:rPr>
                <w:delText xml:space="preserve"> </w:delText>
              </w:r>
            </w:del>
          </w:p>
          <w:p w14:paraId="0CEBC400" w14:textId="0FA0FB84" w:rsidR="00A954FB" w:rsidRDefault="00A954FB" w:rsidP="00A954FB">
            <w:pPr>
              <w:spacing w:before="240"/>
              <w:rPr>
                <w:sz w:val="18"/>
                <w:szCs w:val="18"/>
              </w:rPr>
            </w:pPr>
            <w:del w:id="226" w:author="Lena Schill" w:date="2022-06-17T18:01:00Z">
              <w:r w:rsidDel="00A954FB">
                <w:rPr>
                  <w:sz w:val="18"/>
                  <w:szCs w:val="18"/>
                </w:rPr>
                <w:delText>75h</w:delText>
              </w:r>
            </w:del>
          </w:p>
        </w:tc>
        <w:tc>
          <w:tcPr>
            <w:tcW w:w="1573" w:type="dxa"/>
            <w:tcBorders>
              <w:top w:val="nil"/>
              <w:left w:val="nil"/>
              <w:bottom w:val="single" w:sz="8" w:space="0" w:color="000000"/>
              <w:right w:val="single" w:sz="8" w:space="0" w:color="000000"/>
            </w:tcBorders>
            <w:tcMar>
              <w:top w:w="100" w:type="dxa"/>
              <w:left w:w="100" w:type="dxa"/>
              <w:bottom w:w="100" w:type="dxa"/>
              <w:right w:w="100" w:type="dxa"/>
            </w:tcMar>
            <w:tcPrChange w:id="227" w:author="Lena Schill" w:date="2022-06-17T18:00:00Z">
              <w:tcPr>
                <w:tcW w:w="1573" w:type="dxa"/>
                <w:tcBorders>
                  <w:top w:val="nil"/>
                  <w:left w:val="nil"/>
                  <w:bottom w:val="single" w:sz="8" w:space="0" w:color="000000"/>
                  <w:right w:val="single" w:sz="8" w:space="0" w:color="000000"/>
                </w:tcBorders>
                <w:tcMar>
                  <w:top w:w="100" w:type="dxa"/>
                  <w:left w:w="100" w:type="dxa"/>
                  <w:bottom w:w="100" w:type="dxa"/>
                  <w:right w:w="100" w:type="dxa"/>
                </w:tcMar>
              </w:tcPr>
            </w:tcPrChange>
          </w:tcPr>
          <w:p w14:paraId="4BCAE108" w14:textId="77777777" w:rsidR="00A954FB" w:rsidRDefault="00A954FB" w:rsidP="00A954FB">
            <w:pPr>
              <w:spacing w:before="240"/>
              <w:rPr>
                <w:sz w:val="18"/>
                <w:szCs w:val="18"/>
              </w:rPr>
            </w:pPr>
            <w:r>
              <w:rPr>
                <w:sz w:val="18"/>
                <w:szCs w:val="18"/>
              </w:rPr>
              <w:t xml:space="preserve"> </w:t>
            </w:r>
          </w:p>
          <w:p w14:paraId="4127D01D" w14:textId="77777777" w:rsidR="00A954FB" w:rsidRDefault="00A954FB" w:rsidP="00A954FB">
            <w:pPr>
              <w:spacing w:before="240"/>
              <w:rPr>
                <w:sz w:val="18"/>
                <w:szCs w:val="18"/>
              </w:rPr>
            </w:pPr>
            <w:r>
              <w:rPr>
                <w:sz w:val="18"/>
                <w:szCs w:val="18"/>
              </w:rPr>
              <w:t xml:space="preserve"> </w:t>
            </w:r>
          </w:p>
          <w:p w14:paraId="2F67CB11" w14:textId="77777777" w:rsidR="00A954FB" w:rsidRDefault="00A954FB" w:rsidP="00A954FB">
            <w:pPr>
              <w:spacing w:before="240"/>
              <w:rPr>
                <w:sz w:val="18"/>
                <w:szCs w:val="18"/>
              </w:rPr>
            </w:pPr>
            <w:r>
              <w:rPr>
                <w:sz w:val="18"/>
                <w:szCs w:val="18"/>
              </w:rPr>
              <w:t xml:space="preserve"> </w:t>
            </w:r>
          </w:p>
          <w:p w14:paraId="3BE61F8C" w14:textId="77777777" w:rsidR="00A954FB" w:rsidRDefault="00A954FB" w:rsidP="00A954FB">
            <w:pPr>
              <w:spacing w:before="240"/>
              <w:rPr>
                <w:sz w:val="18"/>
                <w:szCs w:val="18"/>
              </w:rPr>
            </w:pPr>
            <w:r>
              <w:rPr>
                <w:sz w:val="18"/>
                <w:szCs w:val="18"/>
              </w:rPr>
              <w:t>Datenbank</w:t>
            </w:r>
          </w:p>
        </w:tc>
      </w:tr>
      <w:tr w:rsidR="00A954FB" w14:paraId="07C5235A" w14:textId="77777777" w:rsidTr="00A954FB">
        <w:trPr>
          <w:trHeight w:val="650"/>
          <w:trPrChange w:id="228" w:author="Lena Schill" w:date="2022-06-17T18:00:00Z">
            <w:trPr>
              <w:trHeight w:val="650"/>
            </w:trPr>
          </w:trPrChange>
        </w:trPr>
        <w:tc>
          <w:tcPr>
            <w:tcW w:w="24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Change w:id="229" w:author="Lena Schill" w:date="2022-06-17T18:00:00Z">
              <w:tcPr>
                <w:tcW w:w="24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tcPrChange>
          </w:tcPr>
          <w:p w14:paraId="06C35F00" w14:textId="77777777" w:rsidR="00A954FB" w:rsidRDefault="00A954FB" w:rsidP="00A954FB">
            <w:pPr>
              <w:spacing w:before="240"/>
              <w:rPr>
                <w:sz w:val="18"/>
                <w:szCs w:val="18"/>
              </w:rPr>
            </w:pPr>
            <w:r>
              <w:rPr>
                <w:sz w:val="18"/>
                <w:szCs w:val="18"/>
              </w:rPr>
              <w:lastRenderedPageBreak/>
              <w:t>Programmoberfläche</w:t>
            </w:r>
          </w:p>
        </w:tc>
        <w:tc>
          <w:tcPr>
            <w:tcW w:w="2367" w:type="dxa"/>
            <w:tcBorders>
              <w:top w:val="nil"/>
              <w:left w:val="nil"/>
              <w:bottom w:val="single" w:sz="8" w:space="0" w:color="000000"/>
              <w:right w:val="single" w:sz="8" w:space="0" w:color="000000"/>
            </w:tcBorders>
            <w:tcMar>
              <w:top w:w="100" w:type="dxa"/>
              <w:left w:w="100" w:type="dxa"/>
              <w:bottom w:w="100" w:type="dxa"/>
              <w:right w:w="100" w:type="dxa"/>
            </w:tcMar>
            <w:tcPrChange w:id="230" w:author="Lena Schill" w:date="2022-06-17T18:00:00Z">
              <w:tcPr>
                <w:tcW w:w="2367" w:type="dxa"/>
                <w:tcBorders>
                  <w:top w:val="nil"/>
                  <w:left w:val="nil"/>
                  <w:bottom w:val="single" w:sz="8" w:space="0" w:color="000000"/>
                  <w:right w:val="single" w:sz="8" w:space="0" w:color="000000"/>
                </w:tcBorders>
                <w:tcMar>
                  <w:top w:w="100" w:type="dxa"/>
                  <w:left w:w="100" w:type="dxa"/>
                  <w:bottom w:w="100" w:type="dxa"/>
                  <w:right w:w="100" w:type="dxa"/>
                </w:tcMar>
              </w:tcPr>
            </w:tcPrChange>
          </w:tcPr>
          <w:p w14:paraId="102035E1" w14:textId="77777777" w:rsidR="00A954FB" w:rsidRDefault="00A954FB" w:rsidP="00A954FB">
            <w:pPr>
              <w:spacing w:before="240"/>
              <w:rPr>
                <w:sz w:val="18"/>
                <w:szCs w:val="18"/>
              </w:rPr>
            </w:pPr>
            <w:r>
              <w:rPr>
                <w:sz w:val="18"/>
                <w:szCs w:val="18"/>
              </w:rPr>
              <w:t xml:space="preserve"> </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Change w:id="231" w:author="Lena Schill" w:date="2022-06-17T18:00:00Z">
              <w:tcPr>
                <w:tcW w:w="1710" w:type="dxa"/>
                <w:tcBorders>
                  <w:top w:val="nil"/>
                  <w:left w:val="nil"/>
                  <w:bottom w:val="single" w:sz="8" w:space="0" w:color="000000"/>
                  <w:right w:val="single" w:sz="8" w:space="0" w:color="000000"/>
                </w:tcBorders>
                <w:tcMar>
                  <w:top w:w="100" w:type="dxa"/>
                  <w:left w:w="100" w:type="dxa"/>
                  <w:bottom w:w="100" w:type="dxa"/>
                  <w:right w:w="100" w:type="dxa"/>
                </w:tcMar>
              </w:tcPr>
            </w:tcPrChange>
          </w:tcPr>
          <w:p w14:paraId="3EBFB907" w14:textId="77777777" w:rsidR="00A954FB" w:rsidRDefault="00A954FB" w:rsidP="00A954FB">
            <w:pPr>
              <w:spacing w:before="240"/>
              <w:rPr>
                <w:sz w:val="18"/>
                <w:szCs w:val="18"/>
              </w:rPr>
            </w:pPr>
            <w:r>
              <w:rPr>
                <w:sz w:val="18"/>
                <w:szCs w:val="18"/>
              </w:rPr>
              <w:t>Schill</w:t>
            </w:r>
          </w:p>
        </w:tc>
        <w:tc>
          <w:tcPr>
            <w:tcW w:w="960" w:type="dxa"/>
            <w:tcBorders>
              <w:top w:val="nil"/>
              <w:left w:val="nil"/>
              <w:bottom w:val="single" w:sz="8" w:space="0" w:color="000000"/>
              <w:right w:val="nil"/>
            </w:tcBorders>
            <w:tcPrChange w:id="232" w:author="Lena Schill" w:date="2022-06-17T18:00:00Z">
              <w:tcPr>
                <w:tcW w:w="960" w:type="dxa"/>
                <w:tcBorders>
                  <w:top w:val="nil"/>
                  <w:left w:val="nil"/>
                  <w:bottom w:val="single" w:sz="8" w:space="0" w:color="000000"/>
                  <w:right w:val="nil"/>
                </w:tcBorders>
              </w:tcPr>
            </w:tcPrChange>
          </w:tcPr>
          <w:p w14:paraId="7D5985FC" w14:textId="532D444B" w:rsidR="00A954FB" w:rsidRDefault="00A954FB" w:rsidP="00A954FB">
            <w:pPr>
              <w:spacing w:before="240"/>
              <w:rPr>
                <w:sz w:val="18"/>
                <w:szCs w:val="18"/>
              </w:rPr>
            </w:pPr>
            <w:ins w:id="233" w:author="Lena Schill" w:date="2022-06-17T18:01:00Z">
              <w:r>
                <w:rPr>
                  <w:sz w:val="18"/>
                  <w:szCs w:val="18"/>
                </w:rPr>
                <w:t>17h</w:t>
              </w:r>
            </w:ins>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Change w:id="234" w:author="Lena Schill" w:date="2022-06-17T18:00:00Z">
              <w:tcPr>
                <w:tcW w:w="960" w:type="dxa"/>
                <w:tcBorders>
                  <w:top w:val="nil"/>
                  <w:left w:val="nil"/>
                  <w:bottom w:val="single" w:sz="8" w:space="0" w:color="000000"/>
                  <w:right w:val="single" w:sz="8" w:space="0" w:color="000000"/>
                </w:tcBorders>
                <w:tcMar>
                  <w:top w:w="100" w:type="dxa"/>
                  <w:left w:w="100" w:type="dxa"/>
                  <w:bottom w:w="100" w:type="dxa"/>
                  <w:right w:w="100" w:type="dxa"/>
                </w:tcMar>
              </w:tcPr>
            </w:tcPrChange>
          </w:tcPr>
          <w:p w14:paraId="5C2A1589" w14:textId="1F34F260" w:rsidR="00A954FB" w:rsidRDefault="007C400D" w:rsidP="00A954FB">
            <w:pPr>
              <w:spacing w:before="240"/>
              <w:rPr>
                <w:sz w:val="18"/>
                <w:szCs w:val="18"/>
              </w:rPr>
            </w:pPr>
            <w:ins w:id="235" w:author="Lena Schill" w:date="2022-06-18T10:20:00Z">
              <w:r>
                <w:rPr>
                  <w:sz w:val="18"/>
                  <w:szCs w:val="18"/>
                </w:rPr>
                <w:t xml:space="preserve"> </w:t>
              </w:r>
            </w:ins>
            <w:ins w:id="236" w:author="Lena Schill" w:date="2022-06-17T18:16:00Z">
              <w:r w:rsidR="00872A50">
                <w:rPr>
                  <w:sz w:val="18"/>
                  <w:szCs w:val="18"/>
                </w:rPr>
                <w:t>31h</w:t>
              </w:r>
            </w:ins>
            <w:del w:id="237" w:author="Lena Schill" w:date="2022-06-17T18:01:00Z">
              <w:r w:rsidR="00A954FB" w:rsidDel="00A954FB">
                <w:rPr>
                  <w:sz w:val="18"/>
                  <w:szCs w:val="18"/>
                </w:rPr>
                <w:delText>17h</w:delText>
              </w:r>
            </w:del>
          </w:p>
        </w:tc>
        <w:tc>
          <w:tcPr>
            <w:tcW w:w="1573" w:type="dxa"/>
            <w:tcBorders>
              <w:top w:val="nil"/>
              <w:left w:val="nil"/>
              <w:bottom w:val="single" w:sz="8" w:space="0" w:color="000000"/>
              <w:right w:val="single" w:sz="8" w:space="0" w:color="000000"/>
            </w:tcBorders>
            <w:tcMar>
              <w:top w:w="100" w:type="dxa"/>
              <w:left w:w="100" w:type="dxa"/>
              <w:bottom w:w="100" w:type="dxa"/>
              <w:right w:w="100" w:type="dxa"/>
            </w:tcMar>
            <w:tcPrChange w:id="238" w:author="Lena Schill" w:date="2022-06-17T18:00:00Z">
              <w:tcPr>
                <w:tcW w:w="1573" w:type="dxa"/>
                <w:tcBorders>
                  <w:top w:val="nil"/>
                  <w:left w:val="nil"/>
                  <w:bottom w:val="single" w:sz="8" w:space="0" w:color="000000"/>
                  <w:right w:val="single" w:sz="8" w:space="0" w:color="000000"/>
                </w:tcBorders>
                <w:tcMar>
                  <w:top w:w="100" w:type="dxa"/>
                  <w:left w:w="100" w:type="dxa"/>
                  <w:bottom w:w="100" w:type="dxa"/>
                  <w:right w:w="100" w:type="dxa"/>
                </w:tcMar>
              </w:tcPr>
            </w:tcPrChange>
          </w:tcPr>
          <w:p w14:paraId="55891A5C" w14:textId="77777777" w:rsidR="00A954FB" w:rsidRDefault="00A954FB" w:rsidP="00A954FB">
            <w:pPr>
              <w:spacing w:before="240"/>
              <w:rPr>
                <w:sz w:val="18"/>
                <w:szCs w:val="18"/>
              </w:rPr>
            </w:pPr>
            <w:r>
              <w:rPr>
                <w:sz w:val="18"/>
                <w:szCs w:val="18"/>
              </w:rPr>
              <w:t>Funktionalitäten</w:t>
            </w:r>
          </w:p>
        </w:tc>
      </w:tr>
      <w:tr w:rsidR="00A954FB" w14:paraId="00744D6D" w14:textId="77777777" w:rsidTr="00A954FB">
        <w:trPr>
          <w:trHeight w:val="1340"/>
          <w:trPrChange w:id="239" w:author="Lena Schill" w:date="2022-06-17T18:00:00Z">
            <w:trPr>
              <w:trHeight w:val="1340"/>
            </w:trPr>
          </w:trPrChange>
        </w:trPr>
        <w:tc>
          <w:tcPr>
            <w:tcW w:w="24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Change w:id="240" w:author="Lena Schill" w:date="2022-06-17T18:00:00Z">
              <w:tcPr>
                <w:tcW w:w="24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tcPrChange>
          </w:tcPr>
          <w:p w14:paraId="30E9E4B3" w14:textId="77777777" w:rsidR="00A954FB" w:rsidRDefault="00A954FB" w:rsidP="00A954FB">
            <w:pPr>
              <w:spacing w:before="240"/>
              <w:rPr>
                <w:sz w:val="18"/>
                <w:szCs w:val="18"/>
              </w:rPr>
            </w:pPr>
            <w:r>
              <w:rPr>
                <w:sz w:val="18"/>
                <w:szCs w:val="18"/>
              </w:rPr>
              <w:t>Test</w:t>
            </w:r>
          </w:p>
        </w:tc>
        <w:tc>
          <w:tcPr>
            <w:tcW w:w="2367" w:type="dxa"/>
            <w:tcBorders>
              <w:top w:val="nil"/>
              <w:left w:val="nil"/>
              <w:bottom w:val="single" w:sz="8" w:space="0" w:color="000000"/>
              <w:right w:val="single" w:sz="8" w:space="0" w:color="000000"/>
            </w:tcBorders>
            <w:tcMar>
              <w:top w:w="100" w:type="dxa"/>
              <w:left w:w="100" w:type="dxa"/>
              <w:bottom w:w="100" w:type="dxa"/>
              <w:right w:w="100" w:type="dxa"/>
            </w:tcMar>
            <w:tcPrChange w:id="241" w:author="Lena Schill" w:date="2022-06-17T18:00:00Z">
              <w:tcPr>
                <w:tcW w:w="2367" w:type="dxa"/>
                <w:tcBorders>
                  <w:top w:val="nil"/>
                  <w:left w:val="nil"/>
                  <w:bottom w:val="single" w:sz="8" w:space="0" w:color="000000"/>
                  <w:right w:val="single" w:sz="8" w:space="0" w:color="000000"/>
                </w:tcBorders>
                <w:tcMar>
                  <w:top w:w="100" w:type="dxa"/>
                  <w:left w:w="100" w:type="dxa"/>
                  <w:bottom w:w="100" w:type="dxa"/>
                  <w:right w:w="100" w:type="dxa"/>
                </w:tcMar>
              </w:tcPr>
            </w:tcPrChange>
          </w:tcPr>
          <w:p w14:paraId="17F778ED" w14:textId="3ACBEBD1" w:rsidR="00A954FB" w:rsidDel="00453A87" w:rsidRDefault="00A954FB" w:rsidP="00A954FB">
            <w:pPr>
              <w:spacing w:before="240"/>
              <w:rPr>
                <w:del w:id="242" w:author="Lena Schill" w:date="2022-06-18T10:07:00Z"/>
                <w:sz w:val="18"/>
                <w:szCs w:val="18"/>
              </w:rPr>
            </w:pPr>
            <w:del w:id="243" w:author="Lena Schill" w:date="2022-06-18T10:07:00Z">
              <w:r w:rsidDel="00453A87">
                <w:rPr>
                  <w:sz w:val="18"/>
                  <w:szCs w:val="18"/>
                </w:rPr>
                <w:delText>Prototyp</w:delText>
              </w:r>
            </w:del>
          </w:p>
          <w:p w14:paraId="0BE6E408" w14:textId="13749B6A" w:rsidR="00A954FB" w:rsidDel="00453A87" w:rsidRDefault="00A954FB" w:rsidP="00A954FB">
            <w:pPr>
              <w:spacing w:before="240"/>
              <w:rPr>
                <w:del w:id="244" w:author="Lena Schill" w:date="2022-06-18T10:07:00Z"/>
                <w:sz w:val="18"/>
                <w:szCs w:val="18"/>
              </w:rPr>
            </w:pPr>
            <w:del w:id="245" w:author="Lena Schill" w:date="2022-06-18T10:07:00Z">
              <w:r w:rsidDel="00453A87">
                <w:rPr>
                  <w:sz w:val="18"/>
                  <w:szCs w:val="18"/>
                </w:rPr>
                <w:delText xml:space="preserve"> </w:delText>
              </w:r>
            </w:del>
          </w:p>
          <w:p w14:paraId="51611096" w14:textId="77777777" w:rsidR="00A954FB" w:rsidRDefault="00A954FB" w:rsidP="00A954FB">
            <w:pPr>
              <w:spacing w:before="240"/>
              <w:rPr>
                <w:ins w:id="246" w:author="Lena Schill" w:date="2022-06-18T10:07:00Z"/>
                <w:sz w:val="18"/>
                <w:szCs w:val="18"/>
              </w:rPr>
            </w:pPr>
            <w:del w:id="247" w:author="Lena Schill" w:date="2022-06-18T10:07:00Z">
              <w:r w:rsidDel="00453A87">
                <w:rPr>
                  <w:sz w:val="18"/>
                  <w:szCs w:val="18"/>
                </w:rPr>
                <w:delText>Finalversion</w:delText>
              </w:r>
            </w:del>
            <w:ins w:id="248" w:author="Lena Schill" w:date="2022-06-18T10:07:00Z">
              <w:r w:rsidR="00453A87">
                <w:rPr>
                  <w:sz w:val="18"/>
                  <w:szCs w:val="18"/>
                </w:rPr>
                <w:t>Tesplan</w:t>
              </w:r>
            </w:ins>
          </w:p>
          <w:p w14:paraId="7BEE5C46" w14:textId="77777777" w:rsidR="00453A87" w:rsidRDefault="00453A87" w:rsidP="00A954FB">
            <w:pPr>
              <w:spacing w:before="240"/>
              <w:rPr>
                <w:ins w:id="249" w:author="Lena Schill" w:date="2022-06-18T10:09:00Z"/>
                <w:sz w:val="18"/>
                <w:szCs w:val="18"/>
              </w:rPr>
            </w:pPr>
            <w:ins w:id="250" w:author="Lena Schill" w:date="2022-06-18T10:07:00Z">
              <w:r>
                <w:rPr>
                  <w:sz w:val="18"/>
                  <w:szCs w:val="18"/>
                </w:rPr>
                <w:t>Google Test</w:t>
              </w:r>
            </w:ins>
            <w:ins w:id="251" w:author="Lena Schill" w:date="2022-06-18T10:08:00Z">
              <w:r>
                <w:rPr>
                  <w:sz w:val="18"/>
                  <w:szCs w:val="18"/>
                </w:rPr>
                <w:t>s</w:t>
              </w:r>
            </w:ins>
          </w:p>
          <w:p w14:paraId="33C6C8C5" w14:textId="00146226" w:rsidR="00453A87" w:rsidRDefault="00453A87" w:rsidP="00A954FB">
            <w:pPr>
              <w:spacing w:before="240"/>
              <w:rPr>
                <w:sz w:val="18"/>
                <w:szCs w:val="18"/>
              </w:rPr>
            </w:pPr>
            <w:ins w:id="252" w:author="Lena Schill" w:date="2022-06-18T10:09:00Z">
              <w:r>
                <w:rPr>
                  <w:sz w:val="18"/>
                  <w:szCs w:val="18"/>
                </w:rPr>
                <w:t>Suitecase</w:t>
              </w:r>
            </w:ins>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Change w:id="253" w:author="Lena Schill" w:date="2022-06-17T18:00:00Z">
              <w:tcPr>
                <w:tcW w:w="1710" w:type="dxa"/>
                <w:tcBorders>
                  <w:top w:val="nil"/>
                  <w:left w:val="nil"/>
                  <w:bottom w:val="single" w:sz="8" w:space="0" w:color="000000"/>
                  <w:right w:val="single" w:sz="8" w:space="0" w:color="000000"/>
                </w:tcBorders>
                <w:tcMar>
                  <w:top w:w="100" w:type="dxa"/>
                  <w:left w:w="100" w:type="dxa"/>
                  <w:bottom w:w="100" w:type="dxa"/>
                  <w:right w:w="100" w:type="dxa"/>
                </w:tcMar>
              </w:tcPr>
            </w:tcPrChange>
          </w:tcPr>
          <w:p w14:paraId="6C10FA71" w14:textId="295C9301" w:rsidR="00A954FB" w:rsidRDefault="00A954FB" w:rsidP="00A954FB">
            <w:pPr>
              <w:spacing w:before="240"/>
              <w:rPr>
                <w:sz w:val="18"/>
                <w:szCs w:val="18"/>
              </w:rPr>
            </w:pPr>
            <w:r>
              <w:rPr>
                <w:sz w:val="18"/>
                <w:szCs w:val="18"/>
              </w:rPr>
              <w:t>Krüger</w:t>
            </w:r>
          </w:p>
        </w:tc>
        <w:tc>
          <w:tcPr>
            <w:tcW w:w="960" w:type="dxa"/>
            <w:tcBorders>
              <w:top w:val="nil"/>
              <w:left w:val="nil"/>
              <w:bottom w:val="single" w:sz="8" w:space="0" w:color="000000"/>
              <w:right w:val="nil"/>
            </w:tcBorders>
            <w:tcPrChange w:id="254" w:author="Lena Schill" w:date="2022-06-17T18:00:00Z">
              <w:tcPr>
                <w:tcW w:w="960" w:type="dxa"/>
                <w:tcBorders>
                  <w:top w:val="nil"/>
                  <w:left w:val="nil"/>
                  <w:bottom w:val="single" w:sz="8" w:space="0" w:color="000000"/>
                  <w:right w:val="nil"/>
                </w:tcBorders>
              </w:tcPr>
            </w:tcPrChange>
          </w:tcPr>
          <w:p w14:paraId="41C20A30" w14:textId="6254ABD4" w:rsidR="00A954FB" w:rsidRDefault="00A954FB" w:rsidP="00A954FB">
            <w:pPr>
              <w:spacing w:before="240"/>
              <w:rPr>
                <w:sz w:val="18"/>
                <w:szCs w:val="18"/>
              </w:rPr>
            </w:pPr>
            <w:ins w:id="255" w:author="Lena Schill" w:date="2022-06-17T18:01:00Z">
              <w:r>
                <w:rPr>
                  <w:sz w:val="18"/>
                  <w:szCs w:val="18"/>
                </w:rPr>
                <w:t>6h</w:t>
              </w:r>
            </w:ins>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Change w:id="256" w:author="Lena Schill" w:date="2022-06-17T18:00:00Z">
              <w:tcPr>
                <w:tcW w:w="960" w:type="dxa"/>
                <w:tcBorders>
                  <w:top w:val="nil"/>
                  <w:left w:val="nil"/>
                  <w:bottom w:val="single" w:sz="8" w:space="0" w:color="000000"/>
                  <w:right w:val="single" w:sz="8" w:space="0" w:color="000000"/>
                </w:tcBorders>
                <w:tcMar>
                  <w:top w:w="100" w:type="dxa"/>
                  <w:left w:w="100" w:type="dxa"/>
                  <w:bottom w:w="100" w:type="dxa"/>
                  <w:right w:w="100" w:type="dxa"/>
                </w:tcMar>
              </w:tcPr>
            </w:tcPrChange>
          </w:tcPr>
          <w:p w14:paraId="6264A8D3" w14:textId="32F1B828" w:rsidR="00A954FB" w:rsidRDefault="00A954FB" w:rsidP="00A954FB">
            <w:pPr>
              <w:spacing w:before="240"/>
              <w:rPr>
                <w:sz w:val="18"/>
                <w:szCs w:val="18"/>
              </w:rPr>
            </w:pPr>
            <w:r>
              <w:rPr>
                <w:sz w:val="18"/>
                <w:szCs w:val="18"/>
              </w:rPr>
              <w:t xml:space="preserve"> </w:t>
            </w:r>
            <w:ins w:id="257" w:author="Lena Schill" w:date="2022-06-18T10:21:00Z">
              <w:r w:rsidR="007C400D">
                <w:rPr>
                  <w:sz w:val="18"/>
                  <w:szCs w:val="18"/>
                </w:rPr>
                <w:t>74</w:t>
              </w:r>
            </w:ins>
            <w:ins w:id="258" w:author="Lena Schill" w:date="2022-06-17T18:17:00Z">
              <w:r w:rsidR="00872A50">
                <w:rPr>
                  <w:sz w:val="18"/>
                  <w:szCs w:val="18"/>
                </w:rPr>
                <w:t>h</w:t>
              </w:r>
            </w:ins>
            <w:del w:id="259" w:author="Lena Schill" w:date="2022-06-17T18:01:00Z">
              <w:r w:rsidDel="00A954FB">
                <w:rPr>
                  <w:sz w:val="18"/>
                  <w:szCs w:val="18"/>
                </w:rPr>
                <w:delText>6h</w:delText>
              </w:r>
            </w:del>
          </w:p>
        </w:tc>
        <w:tc>
          <w:tcPr>
            <w:tcW w:w="1573" w:type="dxa"/>
            <w:tcBorders>
              <w:top w:val="nil"/>
              <w:left w:val="nil"/>
              <w:bottom w:val="single" w:sz="8" w:space="0" w:color="000000"/>
              <w:right w:val="single" w:sz="8" w:space="0" w:color="000000"/>
            </w:tcBorders>
            <w:tcMar>
              <w:top w:w="100" w:type="dxa"/>
              <w:left w:w="100" w:type="dxa"/>
              <w:bottom w:w="100" w:type="dxa"/>
              <w:right w:w="100" w:type="dxa"/>
            </w:tcMar>
            <w:tcPrChange w:id="260" w:author="Lena Schill" w:date="2022-06-17T18:00:00Z">
              <w:tcPr>
                <w:tcW w:w="1573" w:type="dxa"/>
                <w:tcBorders>
                  <w:top w:val="nil"/>
                  <w:left w:val="nil"/>
                  <w:bottom w:val="single" w:sz="8" w:space="0" w:color="000000"/>
                  <w:right w:val="single" w:sz="8" w:space="0" w:color="000000"/>
                </w:tcBorders>
                <w:tcMar>
                  <w:top w:w="100" w:type="dxa"/>
                  <w:left w:w="100" w:type="dxa"/>
                  <w:bottom w:w="100" w:type="dxa"/>
                  <w:right w:w="100" w:type="dxa"/>
                </w:tcMar>
              </w:tcPr>
            </w:tcPrChange>
          </w:tcPr>
          <w:p w14:paraId="4AAD9685" w14:textId="77777777" w:rsidR="00A954FB" w:rsidRDefault="00A954FB" w:rsidP="00A954FB">
            <w:pPr>
              <w:spacing w:before="240"/>
              <w:rPr>
                <w:sz w:val="18"/>
                <w:szCs w:val="18"/>
              </w:rPr>
            </w:pPr>
            <w:r>
              <w:rPr>
                <w:sz w:val="18"/>
                <w:szCs w:val="18"/>
              </w:rPr>
              <w:t xml:space="preserve"> </w:t>
            </w:r>
          </w:p>
        </w:tc>
      </w:tr>
      <w:tr w:rsidR="00A954FB" w14:paraId="057EE719" w14:textId="77777777" w:rsidTr="00A954FB">
        <w:trPr>
          <w:trHeight w:val="440"/>
          <w:trPrChange w:id="261" w:author="Lena Schill" w:date="2022-06-17T18:00:00Z">
            <w:trPr>
              <w:trHeight w:val="440"/>
            </w:trPr>
          </w:trPrChange>
        </w:trPr>
        <w:tc>
          <w:tcPr>
            <w:tcW w:w="24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Change w:id="262" w:author="Lena Schill" w:date="2022-06-17T18:00:00Z">
              <w:tcPr>
                <w:tcW w:w="24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tcPrChange>
          </w:tcPr>
          <w:p w14:paraId="08CB11AA" w14:textId="77777777" w:rsidR="00A954FB" w:rsidRDefault="00A954FB" w:rsidP="00A954FB">
            <w:pPr>
              <w:spacing w:before="240"/>
              <w:rPr>
                <w:sz w:val="18"/>
                <w:szCs w:val="18"/>
              </w:rPr>
            </w:pPr>
            <w:r>
              <w:rPr>
                <w:sz w:val="18"/>
                <w:szCs w:val="18"/>
              </w:rPr>
              <w:t>Fehlerkorrektur</w:t>
            </w:r>
          </w:p>
        </w:tc>
        <w:tc>
          <w:tcPr>
            <w:tcW w:w="2367" w:type="dxa"/>
            <w:tcBorders>
              <w:top w:val="nil"/>
              <w:left w:val="nil"/>
              <w:bottom w:val="single" w:sz="8" w:space="0" w:color="000000"/>
              <w:right w:val="single" w:sz="8" w:space="0" w:color="000000"/>
            </w:tcBorders>
            <w:tcMar>
              <w:top w:w="100" w:type="dxa"/>
              <w:left w:w="100" w:type="dxa"/>
              <w:bottom w:w="100" w:type="dxa"/>
              <w:right w:w="100" w:type="dxa"/>
            </w:tcMar>
            <w:tcPrChange w:id="263" w:author="Lena Schill" w:date="2022-06-17T18:00:00Z">
              <w:tcPr>
                <w:tcW w:w="2367" w:type="dxa"/>
                <w:tcBorders>
                  <w:top w:val="nil"/>
                  <w:left w:val="nil"/>
                  <w:bottom w:val="single" w:sz="8" w:space="0" w:color="000000"/>
                  <w:right w:val="single" w:sz="8" w:space="0" w:color="000000"/>
                </w:tcBorders>
                <w:tcMar>
                  <w:top w:w="100" w:type="dxa"/>
                  <w:left w:w="100" w:type="dxa"/>
                  <w:bottom w:w="100" w:type="dxa"/>
                  <w:right w:w="100" w:type="dxa"/>
                </w:tcMar>
              </w:tcPr>
            </w:tcPrChange>
          </w:tcPr>
          <w:p w14:paraId="717149AC" w14:textId="77777777" w:rsidR="00A954FB" w:rsidRDefault="00A954FB" w:rsidP="00A954FB">
            <w:pPr>
              <w:spacing w:before="240"/>
              <w:rPr>
                <w:sz w:val="18"/>
                <w:szCs w:val="18"/>
              </w:rPr>
            </w:pPr>
            <w:r>
              <w:rPr>
                <w:sz w:val="18"/>
                <w:szCs w:val="18"/>
              </w:rPr>
              <w:t xml:space="preserve"> </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Change w:id="264" w:author="Lena Schill" w:date="2022-06-17T18:00:00Z">
              <w:tcPr>
                <w:tcW w:w="1710" w:type="dxa"/>
                <w:tcBorders>
                  <w:top w:val="nil"/>
                  <w:left w:val="nil"/>
                  <w:bottom w:val="single" w:sz="8" w:space="0" w:color="000000"/>
                  <w:right w:val="single" w:sz="8" w:space="0" w:color="000000"/>
                </w:tcBorders>
                <w:tcMar>
                  <w:top w:w="100" w:type="dxa"/>
                  <w:left w:w="100" w:type="dxa"/>
                  <w:bottom w:w="100" w:type="dxa"/>
                  <w:right w:w="100" w:type="dxa"/>
                </w:tcMar>
              </w:tcPr>
            </w:tcPrChange>
          </w:tcPr>
          <w:p w14:paraId="2224498E" w14:textId="77777777" w:rsidR="00A954FB" w:rsidRDefault="00A954FB" w:rsidP="00A954FB">
            <w:pPr>
              <w:spacing w:before="240"/>
              <w:rPr>
                <w:sz w:val="18"/>
                <w:szCs w:val="18"/>
              </w:rPr>
            </w:pPr>
            <w:r>
              <w:rPr>
                <w:sz w:val="18"/>
                <w:szCs w:val="18"/>
              </w:rPr>
              <w:t>Schill/Strauß</w:t>
            </w:r>
          </w:p>
        </w:tc>
        <w:tc>
          <w:tcPr>
            <w:tcW w:w="960" w:type="dxa"/>
            <w:tcBorders>
              <w:top w:val="nil"/>
              <w:left w:val="nil"/>
              <w:bottom w:val="single" w:sz="8" w:space="0" w:color="000000"/>
              <w:right w:val="nil"/>
            </w:tcBorders>
            <w:tcPrChange w:id="265" w:author="Lena Schill" w:date="2022-06-17T18:00:00Z">
              <w:tcPr>
                <w:tcW w:w="960" w:type="dxa"/>
                <w:tcBorders>
                  <w:top w:val="nil"/>
                  <w:left w:val="nil"/>
                  <w:bottom w:val="single" w:sz="8" w:space="0" w:color="000000"/>
                  <w:right w:val="nil"/>
                </w:tcBorders>
              </w:tcPr>
            </w:tcPrChange>
          </w:tcPr>
          <w:p w14:paraId="40D1F017" w14:textId="2328B565" w:rsidR="00A954FB" w:rsidRDefault="00A954FB" w:rsidP="00A954FB">
            <w:pPr>
              <w:spacing w:before="240"/>
              <w:rPr>
                <w:sz w:val="18"/>
                <w:szCs w:val="18"/>
              </w:rPr>
            </w:pPr>
            <w:ins w:id="266" w:author="Lena Schill" w:date="2022-06-17T18:01:00Z">
              <w:r>
                <w:rPr>
                  <w:sz w:val="18"/>
                  <w:szCs w:val="18"/>
                </w:rPr>
                <w:t>20h</w:t>
              </w:r>
            </w:ins>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Change w:id="267" w:author="Lena Schill" w:date="2022-06-17T18:00:00Z">
              <w:tcPr>
                <w:tcW w:w="960" w:type="dxa"/>
                <w:tcBorders>
                  <w:top w:val="nil"/>
                  <w:left w:val="nil"/>
                  <w:bottom w:val="single" w:sz="8" w:space="0" w:color="000000"/>
                  <w:right w:val="single" w:sz="8" w:space="0" w:color="000000"/>
                </w:tcBorders>
                <w:tcMar>
                  <w:top w:w="100" w:type="dxa"/>
                  <w:left w:w="100" w:type="dxa"/>
                  <w:bottom w:w="100" w:type="dxa"/>
                  <w:right w:w="100" w:type="dxa"/>
                </w:tcMar>
              </w:tcPr>
            </w:tcPrChange>
          </w:tcPr>
          <w:p w14:paraId="65268468" w14:textId="13A741B1" w:rsidR="00A954FB" w:rsidRDefault="001F357F" w:rsidP="00A954FB">
            <w:pPr>
              <w:spacing w:before="240"/>
              <w:rPr>
                <w:sz w:val="18"/>
                <w:szCs w:val="18"/>
              </w:rPr>
            </w:pPr>
            <w:ins w:id="268" w:author="Lena Schill" w:date="2022-06-18T10:14:00Z">
              <w:r>
                <w:rPr>
                  <w:sz w:val="18"/>
                  <w:szCs w:val="18"/>
                </w:rPr>
                <w:t>27h</w:t>
              </w:r>
            </w:ins>
            <w:del w:id="269" w:author="Lena Schill" w:date="2022-06-17T18:01:00Z">
              <w:r w:rsidR="00A954FB" w:rsidDel="00A954FB">
                <w:rPr>
                  <w:sz w:val="18"/>
                  <w:szCs w:val="18"/>
                </w:rPr>
                <w:delText xml:space="preserve"> 20h</w:delText>
              </w:r>
            </w:del>
          </w:p>
        </w:tc>
        <w:tc>
          <w:tcPr>
            <w:tcW w:w="1573" w:type="dxa"/>
            <w:tcBorders>
              <w:top w:val="nil"/>
              <w:left w:val="nil"/>
              <w:bottom w:val="single" w:sz="8" w:space="0" w:color="000000"/>
              <w:right w:val="single" w:sz="8" w:space="0" w:color="000000"/>
            </w:tcBorders>
            <w:tcMar>
              <w:top w:w="100" w:type="dxa"/>
              <w:left w:w="100" w:type="dxa"/>
              <w:bottom w:w="100" w:type="dxa"/>
              <w:right w:w="100" w:type="dxa"/>
            </w:tcMar>
            <w:tcPrChange w:id="270" w:author="Lena Schill" w:date="2022-06-17T18:00:00Z">
              <w:tcPr>
                <w:tcW w:w="1573" w:type="dxa"/>
                <w:tcBorders>
                  <w:top w:val="nil"/>
                  <w:left w:val="nil"/>
                  <w:bottom w:val="single" w:sz="8" w:space="0" w:color="000000"/>
                  <w:right w:val="single" w:sz="8" w:space="0" w:color="000000"/>
                </w:tcBorders>
                <w:tcMar>
                  <w:top w:w="100" w:type="dxa"/>
                  <w:left w:w="100" w:type="dxa"/>
                  <w:bottom w:w="100" w:type="dxa"/>
                  <w:right w:w="100" w:type="dxa"/>
                </w:tcMar>
              </w:tcPr>
            </w:tcPrChange>
          </w:tcPr>
          <w:p w14:paraId="11B26FFD" w14:textId="77777777" w:rsidR="00A954FB" w:rsidRDefault="00A954FB" w:rsidP="00A954FB">
            <w:pPr>
              <w:spacing w:before="240"/>
              <w:rPr>
                <w:sz w:val="18"/>
                <w:szCs w:val="18"/>
              </w:rPr>
            </w:pPr>
            <w:r>
              <w:rPr>
                <w:sz w:val="18"/>
                <w:szCs w:val="18"/>
              </w:rPr>
              <w:t xml:space="preserve"> </w:t>
            </w:r>
          </w:p>
        </w:tc>
      </w:tr>
      <w:tr w:rsidR="00A954FB" w14:paraId="3C9B34A1" w14:textId="77777777" w:rsidTr="00A954FB">
        <w:trPr>
          <w:trHeight w:val="3140"/>
          <w:trPrChange w:id="271" w:author="Lena Schill" w:date="2022-06-17T18:00:00Z">
            <w:trPr>
              <w:trHeight w:val="3140"/>
            </w:trPr>
          </w:trPrChange>
        </w:trPr>
        <w:tc>
          <w:tcPr>
            <w:tcW w:w="24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Change w:id="272" w:author="Lena Schill" w:date="2022-06-17T18:00:00Z">
              <w:tcPr>
                <w:tcW w:w="24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tcPrChange>
          </w:tcPr>
          <w:p w14:paraId="707467AC" w14:textId="77777777" w:rsidR="00A954FB" w:rsidRDefault="00A954FB" w:rsidP="00A954FB">
            <w:pPr>
              <w:spacing w:before="240"/>
              <w:rPr>
                <w:sz w:val="18"/>
                <w:szCs w:val="18"/>
              </w:rPr>
            </w:pPr>
            <w:r>
              <w:rPr>
                <w:sz w:val="18"/>
                <w:szCs w:val="18"/>
              </w:rPr>
              <w:t>Dokumente</w:t>
            </w:r>
          </w:p>
        </w:tc>
        <w:tc>
          <w:tcPr>
            <w:tcW w:w="2367" w:type="dxa"/>
            <w:tcBorders>
              <w:top w:val="nil"/>
              <w:left w:val="nil"/>
              <w:bottom w:val="single" w:sz="8" w:space="0" w:color="000000"/>
              <w:right w:val="single" w:sz="8" w:space="0" w:color="000000"/>
            </w:tcBorders>
            <w:tcMar>
              <w:top w:w="100" w:type="dxa"/>
              <w:left w:w="100" w:type="dxa"/>
              <w:bottom w:w="100" w:type="dxa"/>
              <w:right w:w="100" w:type="dxa"/>
            </w:tcMar>
            <w:tcPrChange w:id="273" w:author="Lena Schill" w:date="2022-06-17T18:00:00Z">
              <w:tcPr>
                <w:tcW w:w="2367" w:type="dxa"/>
                <w:tcBorders>
                  <w:top w:val="nil"/>
                  <w:left w:val="nil"/>
                  <w:bottom w:val="single" w:sz="8" w:space="0" w:color="000000"/>
                  <w:right w:val="single" w:sz="8" w:space="0" w:color="000000"/>
                </w:tcBorders>
                <w:tcMar>
                  <w:top w:w="100" w:type="dxa"/>
                  <w:left w:w="100" w:type="dxa"/>
                  <w:bottom w:w="100" w:type="dxa"/>
                  <w:right w:w="100" w:type="dxa"/>
                </w:tcMar>
              </w:tcPr>
            </w:tcPrChange>
          </w:tcPr>
          <w:p w14:paraId="3CBA172A" w14:textId="77777777" w:rsidR="00A954FB" w:rsidRDefault="00A954FB" w:rsidP="00A954FB">
            <w:pPr>
              <w:spacing w:before="240"/>
              <w:rPr>
                <w:sz w:val="18"/>
                <w:szCs w:val="18"/>
              </w:rPr>
            </w:pPr>
            <w:r>
              <w:rPr>
                <w:sz w:val="18"/>
                <w:szCs w:val="18"/>
              </w:rPr>
              <w:t>Protokolle</w:t>
            </w:r>
          </w:p>
          <w:p w14:paraId="4A176C77" w14:textId="77777777" w:rsidR="00A954FB" w:rsidRDefault="00A954FB" w:rsidP="00A954FB">
            <w:pPr>
              <w:spacing w:before="240"/>
              <w:rPr>
                <w:sz w:val="18"/>
                <w:szCs w:val="18"/>
              </w:rPr>
            </w:pPr>
            <w:r>
              <w:rPr>
                <w:sz w:val="18"/>
                <w:szCs w:val="18"/>
              </w:rPr>
              <w:t xml:space="preserve"> </w:t>
            </w:r>
          </w:p>
          <w:p w14:paraId="7FA8F2A2" w14:textId="77777777" w:rsidR="00A954FB" w:rsidRDefault="00A954FB" w:rsidP="00A954FB">
            <w:pPr>
              <w:spacing w:before="240"/>
              <w:rPr>
                <w:sz w:val="18"/>
                <w:szCs w:val="18"/>
              </w:rPr>
            </w:pPr>
            <w:r>
              <w:rPr>
                <w:sz w:val="18"/>
                <w:szCs w:val="18"/>
              </w:rPr>
              <w:t>Zeiterfassung</w:t>
            </w:r>
          </w:p>
          <w:p w14:paraId="0F713627" w14:textId="77777777" w:rsidR="00A954FB" w:rsidRDefault="00A954FB" w:rsidP="00A954FB">
            <w:pPr>
              <w:spacing w:before="240"/>
              <w:rPr>
                <w:sz w:val="18"/>
                <w:szCs w:val="18"/>
              </w:rPr>
            </w:pPr>
            <w:r>
              <w:rPr>
                <w:sz w:val="18"/>
                <w:szCs w:val="18"/>
              </w:rPr>
              <w:t xml:space="preserve"> </w:t>
            </w:r>
          </w:p>
          <w:p w14:paraId="05372F0B" w14:textId="77777777" w:rsidR="00A954FB" w:rsidDel="00453A87" w:rsidRDefault="00A954FB" w:rsidP="00A954FB">
            <w:pPr>
              <w:spacing w:before="240"/>
              <w:rPr>
                <w:del w:id="274" w:author="Lena Schill" w:date="2022-06-18T10:10:00Z"/>
                <w:sz w:val="18"/>
                <w:szCs w:val="18"/>
              </w:rPr>
            </w:pPr>
            <w:r>
              <w:rPr>
                <w:sz w:val="18"/>
                <w:szCs w:val="18"/>
              </w:rPr>
              <w:t>Programmdokumentation</w:t>
            </w:r>
          </w:p>
          <w:p w14:paraId="3114674E" w14:textId="77777777" w:rsidR="00A954FB" w:rsidDel="00453A87" w:rsidRDefault="00A954FB" w:rsidP="00A954FB">
            <w:pPr>
              <w:spacing w:before="240"/>
              <w:rPr>
                <w:del w:id="275" w:author="Lena Schill" w:date="2022-06-18T10:10:00Z"/>
                <w:sz w:val="18"/>
                <w:szCs w:val="18"/>
              </w:rPr>
            </w:pPr>
            <w:del w:id="276" w:author="Lena Schill" w:date="2022-06-18T10:10:00Z">
              <w:r w:rsidDel="00453A87">
                <w:rPr>
                  <w:sz w:val="18"/>
                  <w:szCs w:val="18"/>
                </w:rPr>
                <w:delText xml:space="preserve"> </w:delText>
              </w:r>
            </w:del>
          </w:p>
          <w:p w14:paraId="76CBD88D" w14:textId="0513AF0E" w:rsidR="00A954FB" w:rsidRDefault="00A954FB" w:rsidP="00A954FB">
            <w:pPr>
              <w:spacing w:before="240"/>
              <w:rPr>
                <w:sz w:val="18"/>
                <w:szCs w:val="18"/>
              </w:rPr>
            </w:pPr>
            <w:del w:id="277" w:author="Lena Schill" w:date="2022-06-18T10:10:00Z">
              <w:r w:rsidDel="00453A87">
                <w:rPr>
                  <w:sz w:val="18"/>
                  <w:szCs w:val="18"/>
                </w:rPr>
                <w:delText>Anleitung?</w:delText>
              </w:r>
            </w:del>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Change w:id="278" w:author="Lena Schill" w:date="2022-06-17T18:00:00Z">
              <w:tcPr>
                <w:tcW w:w="1710" w:type="dxa"/>
                <w:tcBorders>
                  <w:top w:val="nil"/>
                  <w:left w:val="nil"/>
                  <w:bottom w:val="single" w:sz="8" w:space="0" w:color="000000"/>
                  <w:right w:val="single" w:sz="8" w:space="0" w:color="000000"/>
                </w:tcBorders>
                <w:tcMar>
                  <w:top w:w="100" w:type="dxa"/>
                  <w:left w:w="100" w:type="dxa"/>
                  <w:bottom w:w="100" w:type="dxa"/>
                  <w:right w:w="100" w:type="dxa"/>
                </w:tcMar>
              </w:tcPr>
            </w:tcPrChange>
          </w:tcPr>
          <w:p w14:paraId="053F826D" w14:textId="77777777" w:rsidR="00A954FB" w:rsidRDefault="00A954FB" w:rsidP="00A954FB">
            <w:pPr>
              <w:spacing w:before="240"/>
              <w:rPr>
                <w:sz w:val="18"/>
                <w:szCs w:val="18"/>
              </w:rPr>
            </w:pPr>
            <w:r>
              <w:rPr>
                <w:sz w:val="18"/>
                <w:szCs w:val="18"/>
              </w:rPr>
              <w:t>Strauß</w:t>
            </w:r>
          </w:p>
        </w:tc>
        <w:tc>
          <w:tcPr>
            <w:tcW w:w="960" w:type="dxa"/>
            <w:tcBorders>
              <w:top w:val="nil"/>
              <w:left w:val="nil"/>
              <w:bottom w:val="single" w:sz="8" w:space="0" w:color="000000"/>
              <w:right w:val="nil"/>
            </w:tcBorders>
            <w:tcPrChange w:id="279" w:author="Lena Schill" w:date="2022-06-17T18:00:00Z">
              <w:tcPr>
                <w:tcW w:w="960" w:type="dxa"/>
                <w:tcBorders>
                  <w:top w:val="nil"/>
                  <w:left w:val="nil"/>
                  <w:bottom w:val="single" w:sz="8" w:space="0" w:color="000000"/>
                  <w:right w:val="nil"/>
                </w:tcBorders>
              </w:tcPr>
            </w:tcPrChange>
          </w:tcPr>
          <w:p w14:paraId="4DD4A144" w14:textId="77777777" w:rsidR="00A954FB" w:rsidRDefault="00A954FB" w:rsidP="00A954FB">
            <w:pPr>
              <w:spacing w:before="240"/>
              <w:rPr>
                <w:sz w:val="18"/>
                <w:szCs w:val="18"/>
              </w:rPr>
            </w:pP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Change w:id="280" w:author="Lena Schill" w:date="2022-06-17T18:00:00Z">
              <w:tcPr>
                <w:tcW w:w="960" w:type="dxa"/>
                <w:tcBorders>
                  <w:top w:val="nil"/>
                  <w:left w:val="nil"/>
                  <w:bottom w:val="single" w:sz="8" w:space="0" w:color="000000"/>
                  <w:right w:val="single" w:sz="8" w:space="0" w:color="000000"/>
                </w:tcBorders>
                <w:tcMar>
                  <w:top w:w="100" w:type="dxa"/>
                  <w:left w:w="100" w:type="dxa"/>
                  <w:bottom w:w="100" w:type="dxa"/>
                  <w:right w:w="100" w:type="dxa"/>
                </w:tcMar>
              </w:tcPr>
            </w:tcPrChange>
          </w:tcPr>
          <w:p w14:paraId="707B43F8" w14:textId="50F4790C" w:rsidR="00A954FB" w:rsidRDefault="00A954FB" w:rsidP="00A954FB">
            <w:pPr>
              <w:spacing w:before="240"/>
              <w:rPr>
                <w:sz w:val="18"/>
                <w:szCs w:val="18"/>
              </w:rPr>
            </w:pPr>
            <w:r>
              <w:rPr>
                <w:sz w:val="18"/>
                <w:szCs w:val="18"/>
              </w:rPr>
              <w:t xml:space="preserve"> </w:t>
            </w:r>
          </w:p>
        </w:tc>
        <w:tc>
          <w:tcPr>
            <w:tcW w:w="1573" w:type="dxa"/>
            <w:tcBorders>
              <w:top w:val="nil"/>
              <w:left w:val="nil"/>
              <w:bottom w:val="single" w:sz="8" w:space="0" w:color="000000"/>
              <w:right w:val="single" w:sz="8" w:space="0" w:color="000000"/>
            </w:tcBorders>
            <w:tcMar>
              <w:top w:w="100" w:type="dxa"/>
              <w:left w:w="100" w:type="dxa"/>
              <w:bottom w:w="100" w:type="dxa"/>
              <w:right w:w="100" w:type="dxa"/>
            </w:tcMar>
            <w:tcPrChange w:id="281" w:author="Lena Schill" w:date="2022-06-17T18:00:00Z">
              <w:tcPr>
                <w:tcW w:w="1573" w:type="dxa"/>
                <w:tcBorders>
                  <w:top w:val="nil"/>
                  <w:left w:val="nil"/>
                  <w:bottom w:val="single" w:sz="8" w:space="0" w:color="000000"/>
                  <w:right w:val="single" w:sz="8" w:space="0" w:color="000000"/>
                </w:tcBorders>
                <w:tcMar>
                  <w:top w:w="100" w:type="dxa"/>
                  <w:left w:w="100" w:type="dxa"/>
                  <w:bottom w:w="100" w:type="dxa"/>
                  <w:right w:w="100" w:type="dxa"/>
                </w:tcMar>
              </w:tcPr>
            </w:tcPrChange>
          </w:tcPr>
          <w:p w14:paraId="43EB8006" w14:textId="77777777" w:rsidR="00A954FB" w:rsidRDefault="00A954FB" w:rsidP="00A954FB">
            <w:pPr>
              <w:spacing w:before="240"/>
              <w:rPr>
                <w:sz w:val="18"/>
                <w:szCs w:val="18"/>
              </w:rPr>
            </w:pPr>
            <w:r>
              <w:rPr>
                <w:sz w:val="18"/>
                <w:szCs w:val="18"/>
              </w:rPr>
              <w:t xml:space="preserve"> </w:t>
            </w:r>
          </w:p>
        </w:tc>
      </w:tr>
      <w:tr w:rsidR="00A954FB" w14:paraId="65474141" w14:textId="77777777" w:rsidTr="00A954FB">
        <w:trPr>
          <w:trHeight w:val="440"/>
          <w:trPrChange w:id="282" w:author="Lena Schill" w:date="2022-06-17T18:00:00Z">
            <w:trPr>
              <w:trHeight w:val="440"/>
            </w:trPr>
          </w:trPrChange>
        </w:trPr>
        <w:tc>
          <w:tcPr>
            <w:tcW w:w="24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Change w:id="283" w:author="Lena Schill" w:date="2022-06-17T18:00:00Z">
              <w:tcPr>
                <w:tcW w:w="24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tcPrChange>
          </w:tcPr>
          <w:p w14:paraId="293EE526" w14:textId="77777777" w:rsidR="00A954FB" w:rsidRDefault="00A954FB" w:rsidP="00A954FB">
            <w:pPr>
              <w:spacing w:before="240"/>
              <w:rPr>
                <w:sz w:val="18"/>
                <w:szCs w:val="18"/>
              </w:rPr>
            </w:pPr>
            <w:r>
              <w:rPr>
                <w:sz w:val="18"/>
                <w:szCs w:val="18"/>
              </w:rPr>
              <w:t>Informationsbeschaffung</w:t>
            </w:r>
          </w:p>
        </w:tc>
        <w:tc>
          <w:tcPr>
            <w:tcW w:w="2367" w:type="dxa"/>
            <w:tcBorders>
              <w:top w:val="nil"/>
              <w:left w:val="nil"/>
              <w:bottom w:val="single" w:sz="8" w:space="0" w:color="000000"/>
              <w:right w:val="single" w:sz="8" w:space="0" w:color="000000"/>
            </w:tcBorders>
            <w:tcMar>
              <w:top w:w="100" w:type="dxa"/>
              <w:left w:w="100" w:type="dxa"/>
              <w:bottom w:w="100" w:type="dxa"/>
              <w:right w:w="100" w:type="dxa"/>
            </w:tcMar>
            <w:tcPrChange w:id="284" w:author="Lena Schill" w:date="2022-06-17T18:00:00Z">
              <w:tcPr>
                <w:tcW w:w="2367" w:type="dxa"/>
                <w:tcBorders>
                  <w:top w:val="nil"/>
                  <w:left w:val="nil"/>
                  <w:bottom w:val="single" w:sz="8" w:space="0" w:color="000000"/>
                  <w:right w:val="single" w:sz="8" w:space="0" w:color="000000"/>
                </w:tcBorders>
                <w:tcMar>
                  <w:top w:w="100" w:type="dxa"/>
                  <w:left w:w="100" w:type="dxa"/>
                  <w:bottom w:w="100" w:type="dxa"/>
                  <w:right w:w="100" w:type="dxa"/>
                </w:tcMar>
              </w:tcPr>
            </w:tcPrChange>
          </w:tcPr>
          <w:p w14:paraId="6CE9A26B" w14:textId="77777777" w:rsidR="00A954FB" w:rsidRDefault="00A954FB" w:rsidP="00A954FB">
            <w:pPr>
              <w:spacing w:before="240"/>
              <w:rPr>
                <w:sz w:val="18"/>
                <w:szCs w:val="18"/>
              </w:rPr>
            </w:pPr>
            <w:r>
              <w:rPr>
                <w:sz w:val="18"/>
                <w:szCs w:val="18"/>
              </w:rPr>
              <w:t>Recherche</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Change w:id="285" w:author="Lena Schill" w:date="2022-06-17T18:00:00Z">
              <w:tcPr>
                <w:tcW w:w="1710" w:type="dxa"/>
                <w:tcBorders>
                  <w:top w:val="nil"/>
                  <w:left w:val="nil"/>
                  <w:bottom w:val="single" w:sz="8" w:space="0" w:color="000000"/>
                  <w:right w:val="single" w:sz="8" w:space="0" w:color="000000"/>
                </w:tcBorders>
                <w:tcMar>
                  <w:top w:w="100" w:type="dxa"/>
                  <w:left w:w="100" w:type="dxa"/>
                  <w:bottom w:w="100" w:type="dxa"/>
                  <w:right w:w="100" w:type="dxa"/>
                </w:tcMar>
              </w:tcPr>
            </w:tcPrChange>
          </w:tcPr>
          <w:p w14:paraId="5A08C4E0" w14:textId="4D53EF63" w:rsidR="00A954FB" w:rsidRDefault="00A954FB" w:rsidP="00A954FB">
            <w:pPr>
              <w:spacing w:before="240"/>
              <w:rPr>
                <w:sz w:val="18"/>
                <w:szCs w:val="18"/>
              </w:rPr>
            </w:pPr>
            <w:r>
              <w:rPr>
                <w:sz w:val="18"/>
                <w:szCs w:val="18"/>
              </w:rPr>
              <w:t>Alle</w:t>
            </w:r>
          </w:p>
        </w:tc>
        <w:tc>
          <w:tcPr>
            <w:tcW w:w="960" w:type="dxa"/>
            <w:tcBorders>
              <w:top w:val="nil"/>
              <w:left w:val="nil"/>
              <w:bottom w:val="single" w:sz="8" w:space="0" w:color="000000"/>
              <w:right w:val="nil"/>
            </w:tcBorders>
            <w:tcPrChange w:id="286" w:author="Lena Schill" w:date="2022-06-17T18:00:00Z">
              <w:tcPr>
                <w:tcW w:w="960" w:type="dxa"/>
                <w:tcBorders>
                  <w:top w:val="nil"/>
                  <w:left w:val="nil"/>
                  <w:bottom w:val="single" w:sz="8" w:space="0" w:color="000000"/>
                  <w:right w:val="nil"/>
                </w:tcBorders>
              </w:tcPr>
            </w:tcPrChange>
          </w:tcPr>
          <w:p w14:paraId="16AB9010" w14:textId="48D8E191" w:rsidR="00A954FB" w:rsidRDefault="00872A50" w:rsidP="00A954FB">
            <w:pPr>
              <w:spacing w:before="240"/>
              <w:rPr>
                <w:sz w:val="18"/>
                <w:szCs w:val="18"/>
              </w:rPr>
            </w:pPr>
            <w:ins w:id="287" w:author="Lena Schill" w:date="2022-06-17T18:20:00Z">
              <w:r>
                <w:rPr>
                  <w:sz w:val="18"/>
                  <w:szCs w:val="18"/>
                </w:rPr>
                <w:t xml:space="preserve">   </w:t>
              </w:r>
            </w:ins>
            <w:ins w:id="288" w:author="Lena Schill" w:date="2022-06-17T18:19:00Z">
              <w:r>
                <w:rPr>
                  <w:sz w:val="18"/>
                  <w:szCs w:val="18"/>
                </w:rPr>
                <w:t xml:space="preserve">7h                   </w:t>
              </w:r>
            </w:ins>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Change w:id="289" w:author="Lena Schill" w:date="2022-06-17T18:00:00Z">
              <w:tcPr>
                <w:tcW w:w="960" w:type="dxa"/>
                <w:tcBorders>
                  <w:top w:val="nil"/>
                  <w:left w:val="nil"/>
                  <w:bottom w:val="single" w:sz="8" w:space="0" w:color="000000"/>
                  <w:right w:val="single" w:sz="8" w:space="0" w:color="000000"/>
                </w:tcBorders>
                <w:tcMar>
                  <w:top w:w="100" w:type="dxa"/>
                  <w:left w:w="100" w:type="dxa"/>
                  <w:bottom w:w="100" w:type="dxa"/>
                  <w:right w:w="100" w:type="dxa"/>
                </w:tcMar>
              </w:tcPr>
            </w:tcPrChange>
          </w:tcPr>
          <w:p w14:paraId="1D75B5B2" w14:textId="1C55DAF8" w:rsidR="00A954FB" w:rsidRDefault="00872A50" w:rsidP="00A954FB">
            <w:pPr>
              <w:spacing w:before="240"/>
              <w:rPr>
                <w:sz w:val="18"/>
                <w:szCs w:val="18"/>
              </w:rPr>
            </w:pPr>
            <w:ins w:id="290" w:author="Lena Schill" w:date="2022-06-17T18:20:00Z">
              <w:r>
                <w:rPr>
                  <w:sz w:val="18"/>
                  <w:szCs w:val="18"/>
                </w:rPr>
                <w:t xml:space="preserve">    6h</w:t>
              </w:r>
            </w:ins>
            <w:del w:id="291" w:author="Lena Schill" w:date="2022-06-17T18:19:00Z">
              <w:r w:rsidR="00A954FB" w:rsidDel="00872A50">
                <w:rPr>
                  <w:sz w:val="18"/>
                  <w:szCs w:val="18"/>
                </w:rPr>
                <w:delText xml:space="preserve"> 7h</w:delText>
              </w:r>
            </w:del>
          </w:p>
        </w:tc>
        <w:tc>
          <w:tcPr>
            <w:tcW w:w="1573" w:type="dxa"/>
            <w:tcBorders>
              <w:top w:val="nil"/>
              <w:left w:val="nil"/>
              <w:bottom w:val="single" w:sz="8" w:space="0" w:color="000000"/>
              <w:right w:val="single" w:sz="8" w:space="0" w:color="000000"/>
            </w:tcBorders>
            <w:tcMar>
              <w:top w:w="100" w:type="dxa"/>
              <w:left w:w="100" w:type="dxa"/>
              <w:bottom w:w="100" w:type="dxa"/>
              <w:right w:w="100" w:type="dxa"/>
            </w:tcMar>
            <w:tcPrChange w:id="292" w:author="Lena Schill" w:date="2022-06-17T18:00:00Z">
              <w:tcPr>
                <w:tcW w:w="1573" w:type="dxa"/>
                <w:tcBorders>
                  <w:top w:val="nil"/>
                  <w:left w:val="nil"/>
                  <w:bottom w:val="single" w:sz="8" w:space="0" w:color="000000"/>
                  <w:right w:val="single" w:sz="8" w:space="0" w:color="000000"/>
                </w:tcBorders>
                <w:tcMar>
                  <w:top w:w="100" w:type="dxa"/>
                  <w:left w:w="100" w:type="dxa"/>
                  <w:bottom w:w="100" w:type="dxa"/>
                  <w:right w:w="100" w:type="dxa"/>
                </w:tcMar>
              </w:tcPr>
            </w:tcPrChange>
          </w:tcPr>
          <w:p w14:paraId="47C82BDB" w14:textId="77777777" w:rsidR="00A954FB" w:rsidRDefault="00A954FB" w:rsidP="00A954FB">
            <w:pPr>
              <w:spacing w:before="240"/>
              <w:rPr>
                <w:sz w:val="18"/>
                <w:szCs w:val="18"/>
              </w:rPr>
            </w:pPr>
            <w:r>
              <w:rPr>
                <w:sz w:val="18"/>
                <w:szCs w:val="18"/>
              </w:rPr>
              <w:t xml:space="preserve"> </w:t>
            </w:r>
          </w:p>
        </w:tc>
      </w:tr>
      <w:tr w:rsidR="00A954FB" w14:paraId="30DE3584" w14:textId="77777777" w:rsidTr="00A954FB">
        <w:trPr>
          <w:trHeight w:val="1340"/>
          <w:trPrChange w:id="293" w:author="Lena Schill" w:date="2022-06-17T18:00:00Z">
            <w:trPr>
              <w:trHeight w:val="1340"/>
            </w:trPr>
          </w:trPrChange>
        </w:trPr>
        <w:tc>
          <w:tcPr>
            <w:tcW w:w="24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Change w:id="294" w:author="Lena Schill" w:date="2022-06-17T18:00:00Z">
              <w:tcPr>
                <w:tcW w:w="24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tcPrChange>
          </w:tcPr>
          <w:p w14:paraId="799F4C80" w14:textId="77777777" w:rsidR="00A954FB" w:rsidRDefault="00A954FB" w:rsidP="00A954FB">
            <w:pPr>
              <w:spacing w:before="240"/>
              <w:rPr>
                <w:sz w:val="18"/>
                <w:szCs w:val="18"/>
              </w:rPr>
            </w:pPr>
            <w:r>
              <w:rPr>
                <w:sz w:val="18"/>
                <w:szCs w:val="18"/>
              </w:rPr>
              <w:t>Qualitätsmanagement</w:t>
            </w:r>
          </w:p>
        </w:tc>
        <w:tc>
          <w:tcPr>
            <w:tcW w:w="2367" w:type="dxa"/>
            <w:tcBorders>
              <w:top w:val="nil"/>
              <w:left w:val="nil"/>
              <w:bottom w:val="single" w:sz="8" w:space="0" w:color="000000"/>
              <w:right w:val="single" w:sz="8" w:space="0" w:color="000000"/>
            </w:tcBorders>
            <w:tcMar>
              <w:top w:w="100" w:type="dxa"/>
              <w:left w:w="100" w:type="dxa"/>
              <w:bottom w:w="100" w:type="dxa"/>
              <w:right w:w="100" w:type="dxa"/>
            </w:tcMar>
            <w:tcPrChange w:id="295" w:author="Lena Schill" w:date="2022-06-17T18:00:00Z">
              <w:tcPr>
                <w:tcW w:w="2367" w:type="dxa"/>
                <w:tcBorders>
                  <w:top w:val="nil"/>
                  <w:left w:val="nil"/>
                  <w:bottom w:val="single" w:sz="8" w:space="0" w:color="000000"/>
                  <w:right w:val="single" w:sz="8" w:space="0" w:color="000000"/>
                </w:tcBorders>
                <w:tcMar>
                  <w:top w:w="100" w:type="dxa"/>
                  <w:left w:w="100" w:type="dxa"/>
                  <w:bottom w:w="100" w:type="dxa"/>
                  <w:right w:w="100" w:type="dxa"/>
                </w:tcMar>
              </w:tcPr>
            </w:tcPrChange>
          </w:tcPr>
          <w:p w14:paraId="6F46CE4C" w14:textId="77777777" w:rsidR="00A954FB" w:rsidRDefault="00A954FB" w:rsidP="00A954FB">
            <w:pPr>
              <w:spacing w:before="240"/>
              <w:rPr>
                <w:sz w:val="18"/>
                <w:szCs w:val="18"/>
              </w:rPr>
            </w:pPr>
            <w:r>
              <w:rPr>
                <w:sz w:val="18"/>
                <w:szCs w:val="18"/>
              </w:rPr>
              <w:t>Gut kommentierte Software</w:t>
            </w:r>
          </w:p>
          <w:p w14:paraId="0A6526EF" w14:textId="77777777" w:rsidR="00A954FB" w:rsidRDefault="00A954FB" w:rsidP="00A954FB">
            <w:pPr>
              <w:spacing w:before="240"/>
              <w:rPr>
                <w:sz w:val="18"/>
                <w:szCs w:val="18"/>
              </w:rPr>
            </w:pPr>
            <w:r>
              <w:rPr>
                <w:sz w:val="18"/>
                <w:szCs w:val="18"/>
              </w:rPr>
              <w:t xml:space="preserve"> </w:t>
            </w:r>
          </w:p>
          <w:p w14:paraId="659352E6" w14:textId="77777777" w:rsidR="00A954FB" w:rsidRDefault="00A954FB" w:rsidP="00A954FB">
            <w:pPr>
              <w:spacing w:before="240"/>
              <w:rPr>
                <w:sz w:val="18"/>
                <w:szCs w:val="18"/>
              </w:rPr>
            </w:pPr>
            <w:r>
              <w:rPr>
                <w:sz w:val="18"/>
                <w:szCs w:val="18"/>
              </w:rPr>
              <w:t>Dokumentation</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Change w:id="296" w:author="Lena Schill" w:date="2022-06-17T18:00:00Z">
              <w:tcPr>
                <w:tcW w:w="1710" w:type="dxa"/>
                <w:tcBorders>
                  <w:top w:val="nil"/>
                  <w:left w:val="nil"/>
                  <w:bottom w:val="single" w:sz="8" w:space="0" w:color="000000"/>
                  <w:right w:val="single" w:sz="8" w:space="0" w:color="000000"/>
                </w:tcBorders>
                <w:tcMar>
                  <w:top w:w="100" w:type="dxa"/>
                  <w:left w:w="100" w:type="dxa"/>
                  <w:bottom w:w="100" w:type="dxa"/>
                  <w:right w:w="100" w:type="dxa"/>
                </w:tcMar>
              </w:tcPr>
            </w:tcPrChange>
          </w:tcPr>
          <w:p w14:paraId="5FE0249C" w14:textId="77777777" w:rsidR="00A954FB" w:rsidRDefault="00A954FB" w:rsidP="00A954FB">
            <w:pPr>
              <w:spacing w:before="240"/>
              <w:rPr>
                <w:sz w:val="18"/>
                <w:szCs w:val="18"/>
              </w:rPr>
            </w:pPr>
            <w:r>
              <w:rPr>
                <w:sz w:val="18"/>
                <w:szCs w:val="18"/>
              </w:rPr>
              <w:t>Strauß</w:t>
            </w:r>
          </w:p>
        </w:tc>
        <w:tc>
          <w:tcPr>
            <w:tcW w:w="960" w:type="dxa"/>
            <w:tcBorders>
              <w:top w:val="nil"/>
              <w:left w:val="nil"/>
              <w:bottom w:val="single" w:sz="8" w:space="0" w:color="000000"/>
              <w:right w:val="nil"/>
            </w:tcBorders>
            <w:tcPrChange w:id="297" w:author="Lena Schill" w:date="2022-06-17T18:00:00Z">
              <w:tcPr>
                <w:tcW w:w="960" w:type="dxa"/>
                <w:tcBorders>
                  <w:top w:val="nil"/>
                  <w:left w:val="nil"/>
                  <w:bottom w:val="single" w:sz="8" w:space="0" w:color="000000"/>
                  <w:right w:val="nil"/>
                </w:tcBorders>
              </w:tcPr>
            </w:tcPrChange>
          </w:tcPr>
          <w:p w14:paraId="16226CF8" w14:textId="77777777" w:rsidR="00A954FB" w:rsidRDefault="00A954FB" w:rsidP="00A954FB">
            <w:pPr>
              <w:spacing w:before="240"/>
              <w:rPr>
                <w:sz w:val="18"/>
                <w:szCs w:val="18"/>
              </w:rPr>
            </w:pP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Change w:id="298" w:author="Lena Schill" w:date="2022-06-17T18:00:00Z">
              <w:tcPr>
                <w:tcW w:w="960" w:type="dxa"/>
                <w:tcBorders>
                  <w:top w:val="nil"/>
                  <w:left w:val="nil"/>
                  <w:bottom w:val="single" w:sz="8" w:space="0" w:color="000000"/>
                  <w:right w:val="single" w:sz="8" w:space="0" w:color="000000"/>
                </w:tcBorders>
                <w:tcMar>
                  <w:top w:w="100" w:type="dxa"/>
                  <w:left w:w="100" w:type="dxa"/>
                  <w:bottom w:w="100" w:type="dxa"/>
                  <w:right w:w="100" w:type="dxa"/>
                </w:tcMar>
              </w:tcPr>
            </w:tcPrChange>
          </w:tcPr>
          <w:p w14:paraId="34E95375" w14:textId="4EC27C2B" w:rsidR="00A954FB" w:rsidRDefault="00A954FB" w:rsidP="00A954FB">
            <w:pPr>
              <w:spacing w:before="240"/>
              <w:rPr>
                <w:sz w:val="18"/>
                <w:szCs w:val="18"/>
              </w:rPr>
            </w:pPr>
            <w:r>
              <w:rPr>
                <w:sz w:val="18"/>
                <w:szCs w:val="18"/>
              </w:rPr>
              <w:t xml:space="preserve"> </w:t>
            </w:r>
          </w:p>
        </w:tc>
        <w:tc>
          <w:tcPr>
            <w:tcW w:w="1573" w:type="dxa"/>
            <w:tcBorders>
              <w:top w:val="nil"/>
              <w:left w:val="nil"/>
              <w:bottom w:val="single" w:sz="8" w:space="0" w:color="000000"/>
              <w:right w:val="single" w:sz="8" w:space="0" w:color="000000"/>
            </w:tcBorders>
            <w:tcMar>
              <w:top w:w="100" w:type="dxa"/>
              <w:left w:w="100" w:type="dxa"/>
              <w:bottom w:w="100" w:type="dxa"/>
              <w:right w:w="100" w:type="dxa"/>
            </w:tcMar>
            <w:tcPrChange w:id="299" w:author="Lena Schill" w:date="2022-06-17T18:00:00Z">
              <w:tcPr>
                <w:tcW w:w="1573" w:type="dxa"/>
                <w:tcBorders>
                  <w:top w:val="nil"/>
                  <w:left w:val="nil"/>
                  <w:bottom w:val="single" w:sz="8" w:space="0" w:color="000000"/>
                  <w:right w:val="single" w:sz="8" w:space="0" w:color="000000"/>
                </w:tcBorders>
                <w:tcMar>
                  <w:top w:w="100" w:type="dxa"/>
                  <w:left w:w="100" w:type="dxa"/>
                  <w:bottom w:w="100" w:type="dxa"/>
                  <w:right w:w="100" w:type="dxa"/>
                </w:tcMar>
              </w:tcPr>
            </w:tcPrChange>
          </w:tcPr>
          <w:p w14:paraId="763380B9" w14:textId="77777777" w:rsidR="00A954FB" w:rsidRDefault="00A954FB" w:rsidP="00A954FB">
            <w:pPr>
              <w:spacing w:before="240"/>
              <w:rPr>
                <w:sz w:val="18"/>
                <w:szCs w:val="18"/>
              </w:rPr>
            </w:pPr>
            <w:r>
              <w:rPr>
                <w:sz w:val="18"/>
                <w:szCs w:val="18"/>
              </w:rPr>
              <w:t xml:space="preserve"> </w:t>
            </w:r>
          </w:p>
        </w:tc>
      </w:tr>
      <w:tr w:rsidR="00A954FB" w14:paraId="47E82E60" w14:textId="77777777" w:rsidTr="00A954FB">
        <w:trPr>
          <w:trHeight w:val="650"/>
          <w:trPrChange w:id="300" w:author="Lena Schill" w:date="2022-06-17T18:00:00Z">
            <w:trPr>
              <w:trHeight w:val="650"/>
            </w:trPr>
          </w:trPrChange>
        </w:trPr>
        <w:tc>
          <w:tcPr>
            <w:tcW w:w="24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Change w:id="301" w:author="Lena Schill" w:date="2022-06-17T18:00:00Z">
              <w:tcPr>
                <w:tcW w:w="24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tcPrChange>
          </w:tcPr>
          <w:p w14:paraId="57B7C99D" w14:textId="77777777" w:rsidR="00A954FB" w:rsidRDefault="00A954FB" w:rsidP="00A954FB">
            <w:pPr>
              <w:spacing w:before="240"/>
              <w:rPr>
                <w:sz w:val="18"/>
                <w:szCs w:val="18"/>
              </w:rPr>
            </w:pPr>
            <w:r>
              <w:rPr>
                <w:sz w:val="18"/>
                <w:szCs w:val="18"/>
              </w:rPr>
              <w:t>Review-Vorbereitung</w:t>
            </w:r>
          </w:p>
        </w:tc>
        <w:tc>
          <w:tcPr>
            <w:tcW w:w="2367" w:type="dxa"/>
            <w:tcBorders>
              <w:top w:val="nil"/>
              <w:left w:val="nil"/>
              <w:bottom w:val="single" w:sz="8" w:space="0" w:color="000000"/>
              <w:right w:val="single" w:sz="8" w:space="0" w:color="000000"/>
            </w:tcBorders>
            <w:tcMar>
              <w:top w:w="100" w:type="dxa"/>
              <w:left w:w="100" w:type="dxa"/>
              <w:bottom w:w="100" w:type="dxa"/>
              <w:right w:w="100" w:type="dxa"/>
            </w:tcMar>
            <w:tcPrChange w:id="302" w:author="Lena Schill" w:date="2022-06-17T18:00:00Z">
              <w:tcPr>
                <w:tcW w:w="2367" w:type="dxa"/>
                <w:tcBorders>
                  <w:top w:val="nil"/>
                  <w:left w:val="nil"/>
                  <w:bottom w:val="single" w:sz="8" w:space="0" w:color="000000"/>
                  <w:right w:val="single" w:sz="8" w:space="0" w:color="000000"/>
                </w:tcBorders>
                <w:tcMar>
                  <w:top w:w="100" w:type="dxa"/>
                  <w:left w:w="100" w:type="dxa"/>
                  <w:bottom w:w="100" w:type="dxa"/>
                  <w:right w:w="100" w:type="dxa"/>
                </w:tcMar>
              </w:tcPr>
            </w:tcPrChange>
          </w:tcPr>
          <w:p w14:paraId="40BE82DF" w14:textId="77777777" w:rsidR="00A954FB" w:rsidRDefault="00A954FB" w:rsidP="00A954FB">
            <w:pPr>
              <w:spacing w:before="240"/>
              <w:rPr>
                <w:sz w:val="18"/>
                <w:szCs w:val="18"/>
              </w:rPr>
            </w:pPr>
            <w:r>
              <w:rPr>
                <w:sz w:val="18"/>
                <w:szCs w:val="18"/>
              </w:rPr>
              <w:t>Präsentation + Vortrag vorbereiten</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Change w:id="303" w:author="Lena Schill" w:date="2022-06-17T18:00:00Z">
              <w:tcPr>
                <w:tcW w:w="1710" w:type="dxa"/>
                <w:tcBorders>
                  <w:top w:val="nil"/>
                  <w:left w:val="nil"/>
                  <w:bottom w:val="single" w:sz="8" w:space="0" w:color="000000"/>
                  <w:right w:val="single" w:sz="8" w:space="0" w:color="000000"/>
                </w:tcBorders>
                <w:tcMar>
                  <w:top w:w="100" w:type="dxa"/>
                  <w:left w:w="100" w:type="dxa"/>
                  <w:bottom w:w="100" w:type="dxa"/>
                  <w:right w:w="100" w:type="dxa"/>
                </w:tcMar>
              </w:tcPr>
            </w:tcPrChange>
          </w:tcPr>
          <w:p w14:paraId="67AF81FF" w14:textId="0E65D7D5" w:rsidR="00A954FB" w:rsidRDefault="00A954FB" w:rsidP="00A954FB">
            <w:pPr>
              <w:spacing w:before="240"/>
              <w:rPr>
                <w:sz w:val="18"/>
                <w:szCs w:val="18"/>
              </w:rPr>
            </w:pPr>
            <w:r>
              <w:rPr>
                <w:sz w:val="18"/>
                <w:szCs w:val="18"/>
              </w:rPr>
              <w:t>Alle</w:t>
            </w:r>
          </w:p>
        </w:tc>
        <w:tc>
          <w:tcPr>
            <w:tcW w:w="960" w:type="dxa"/>
            <w:tcBorders>
              <w:top w:val="nil"/>
              <w:left w:val="nil"/>
              <w:bottom w:val="single" w:sz="8" w:space="0" w:color="000000"/>
              <w:right w:val="nil"/>
            </w:tcBorders>
            <w:tcPrChange w:id="304" w:author="Lena Schill" w:date="2022-06-17T18:00:00Z">
              <w:tcPr>
                <w:tcW w:w="960" w:type="dxa"/>
                <w:tcBorders>
                  <w:top w:val="nil"/>
                  <w:left w:val="nil"/>
                  <w:bottom w:val="single" w:sz="8" w:space="0" w:color="000000"/>
                  <w:right w:val="nil"/>
                </w:tcBorders>
              </w:tcPr>
            </w:tcPrChange>
          </w:tcPr>
          <w:p w14:paraId="41580D25" w14:textId="77777777" w:rsidR="00A954FB" w:rsidRDefault="00A954FB" w:rsidP="00A954FB">
            <w:pPr>
              <w:spacing w:before="240"/>
              <w:rPr>
                <w:sz w:val="18"/>
                <w:szCs w:val="18"/>
              </w:rPr>
            </w:pPr>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Change w:id="305" w:author="Lena Schill" w:date="2022-06-17T18:00:00Z">
              <w:tcPr>
                <w:tcW w:w="960" w:type="dxa"/>
                <w:tcBorders>
                  <w:top w:val="nil"/>
                  <w:left w:val="nil"/>
                  <w:bottom w:val="single" w:sz="8" w:space="0" w:color="000000"/>
                  <w:right w:val="single" w:sz="8" w:space="0" w:color="000000"/>
                </w:tcBorders>
                <w:tcMar>
                  <w:top w:w="100" w:type="dxa"/>
                  <w:left w:w="100" w:type="dxa"/>
                  <w:bottom w:w="100" w:type="dxa"/>
                  <w:right w:w="100" w:type="dxa"/>
                </w:tcMar>
              </w:tcPr>
            </w:tcPrChange>
          </w:tcPr>
          <w:p w14:paraId="531AFD6F" w14:textId="41BB166C" w:rsidR="00A954FB" w:rsidRDefault="00A954FB" w:rsidP="00A954FB">
            <w:pPr>
              <w:spacing w:before="240"/>
              <w:rPr>
                <w:sz w:val="18"/>
                <w:szCs w:val="18"/>
              </w:rPr>
            </w:pPr>
            <w:r>
              <w:rPr>
                <w:sz w:val="18"/>
                <w:szCs w:val="18"/>
              </w:rPr>
              <w:t>2h (je Review)</w:t>
            </w:r>
          </w:p>
        </w:tc>
        <w:tc>
          <w:tcPr>
            <w:tcW w:w="1573" w:type="dxa"/>
            <w:tcBorders>
              <w:top w:val="nil"/>
              <w:left w:val="nil"/>
              <w:bottom w:val="single" w:sz="8" w:space="0" w:color="000000"/>
              <w:right w:val="single" w:sz="8" w:space="0" w:color="000000"/>
            </w:tcBorders>
            <w:tcMar>
              <w:top w:w="100" w:type="dxa"/>
              <w:left w:w="100" w:type="dxa"/>
              <w:bottom w:w="100" w:type="dxa"/>
              <w:right w:w="100" w:type="dxa"/>
            </w:tcMar>
            <w:tcPrChange w:id="306" w:author="Lena Schill" w:date="2022-06-17T18:00:00Z">
              <w:tcPr>
                <w:tcW w:w="1573" w:type="dxa"/>
                <w:tcBorders>
                  <w:top w:val="nil"/>
                  <w:left w:val="nil"/>
                  <w:bottom w:val="single" w:sz="8" w:space="0" w:color="000000"/>
                  <w:right w:val="single" w:sz="8" w:space="0" w:color="000000"/>
                </w:tcBorders>
                <w:tcMar>
                  <w:top w:w="100" w:type="dxa"/>
                  <w:left w:w="100" w:type="dxa"/>
                  <w:bottom w:w="100" w:type="dxa"/>
                  <w:right w:w="100" w:type="dxa"/>
                </w:tcMar>
              </w:tcPr>
            </w:tcPrChange>
          </w:tcPr>
          <w:p w14:paraId="4D797772" w14:textId="77777777" w:rsidR="00A954FB" w:rsidRDefault="00A954FB" w:rsidP="00A954FB">
            <w:pPr>
              <w:spacing w:before="240"/>
              <w:rPr>
                <w:sz w:val="18"/>
                <w:szCs w:val="18"/>
              </w:rPr>
            </w:pPr>
            <w:r>
              <w:rPr>
                <w:sz w:val="18"/>
                <w:szCs w:val="18"/>
              </w:rPr>
              <w:t xml:space="preserve"> </w:t>
            </w:r>
          </w:p>
        </w:tc>
      </w:tr>
      <w:tr w:rsidR="00A954FB" w14:paraId="050E4118" w14:textId="77777777" w:rsidTr="00A954FB">
        <w:trPr>
          <w:trHeight w:val="440"/>
          <w:trPrChange w:id="307" w:author="Lena Schill" w:date="2022-06-17T18:00:00Z">
            <w:trPr>
              <w:trHeight w:val="440"/>
            </w:trPr>
          </w:trPrChange>
        </w:trPr>
        <w:tc>
          <w:tcPr>
            <w:tcW w:w="24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Change w:id="308" w:author="Lena Schill" w:date="2022-06-17T18:00:00Z">
              <w:tcPr>
                <w:tcW w:w="240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tcPrChange>
          </w:tcPr>
          <w:p w14:paraId="3147EA2C" w14:textId="77777777" w:rsidR="00A954FB" w:rsidRDefault="00A954FB" w:rsidP="00A954FB">
            <w:pPr>
              <w:spacing w:before="240"/>
              <w:rPr>
                <w:sz w:val="18"/>
                <w:szCs w:val="18"/>
              </w:rPr>
            </w:pPr>
            <w:r>
              <w:rPr>
                <w:sz w:val="18"/>
                <w:szCs w:val="18"/>
              </w:rPr>
              <w:t>Website</w:t>
            </w:r>
          </w:p>
        </w:tc>
        <w:tc>
          <w:tcPr>
            <w:tcW w:w="2367" w:type="dxa"/>
            <w:tcBorders>
              <w:top w:val="nil"/>
              <w:left w:val="nil"/>
              <w:bottom w:val="single" w:sz="8" w:space="0" w:color="000000"/>
              <w:right w:val="single" w:sz="8" w:space="0" w:color="000000"/>
            </w:tcBorders>
            <w:tcMar>
              <w:top w:w="100" w:type="dxa"/>
              <w:left w:w="100" w:type="dxa"/>
              <w:bottom w:w="100" w:type="dxa"/>
              <w:right w:w="100" w:type="dxa"/>
            </w:tcMar>
            <w:tcPrChange w:id="309" w:author="Lena Schill" w:date="2022-06-17T18:00:00Z">
              <w:tcPr>
                <w:tcW w:w="2367" w:type="dxa"/>
                <w:tcBorders>
                  <w:top w:val="nil"/>
                  <w:left w:val="nil"/>
                  <w:bottom w:val="single" w:sz="8" w:space="0" w:color="000000"/>
                  <w:right w:val="single" w:sz="8" w:space="0" w:color="000000"/>
                </w:tcBorders>
                <w:tcMar>
                  <w:top w:w="100" w:type="dxa"/>
                  <w:left w:w="100" w:type="dxa"/>
                  <w:bottom w:w="100" w:type="dxa"/>
                  <w:right w:w="100" w:type="dxa"/>
                </w:tcMar>
              </w:tcPr>
            </w:tcPrChange>
          </w:tcPr>
          <w:p w14:paraId="2EEF76E6" w14:textId="77777777" w:rsidR="00A954FB" w:rsidRDefault="00A954FB" w:rsidP="00A954FB">
            <w:pPr>
              <w:spacing w:before="240"/>
              <w:rPr>
                <w:sz w:val="18"/>
                <w:szCs w:val="18"/>
              </w:rPr>
            </w:pPr>
            <w:r>
              <w:rPr>
                <w:sz w:val="18"/>
                <w:szCs w:val="18"/>
              </w:rPr>
              <w:t xml:space="preserve"> </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Change w:id="310" w:author="Lena Schill" w:date="2022-06-17T18:00:00Z">
              <w:tcPr>
                <w:tcW w:w="1710" w:type="dxa"/>
                <w:tcBorders>
                  <w:top w:val="nil"/>
                  <w:left w:val="nil"/>
                  <w:bottom w:val="single" w:sz="8" w:space="0" w:color="000000"/>
                  <w:right w:val="single" w:sz="8" w:space="0" w:color="000000"/>
                </w:tcBorders>
                <w:tcMar>
                  <w:top w:w="100" w:type="dxa"/>
                  <w:left w:w="100" w:type="dxa"/>
                  <w:bottom w:w="100" w:type="dxa"/>
                  <w:right w:w="100" w:type="dxa"/>
                </w:tcMar>
              </w:tcPr>
            </w:tcPrChange>
          </w:tcPr>
          <w:p w14:paraId="33B11206" w14:textId="77777777" w:rsidR="00A954FB" w:rsidRDefault="00A954FB" w:rsidP="00A954FB">
            <w:pPr>
              <w:spacing w:before="240"/>
              <w:rPr>
                <w:sz w:val="18"/>
                <w:szCs w:val="18"/>
              </w:rPr>
            </w:pPr>
            <w:r>
              <w:rPr>
                <w:sz w:val="18"/>
                <w:szCs w:val="18"/>
              </w:rPr>
              <w:t>Krüger</w:t>
            </w:r>
          </w:p>
        </w:tc>
        <w:tc>
          <w:tcPr>
            <w:tcW w:w="960" w:type="dxa"/>
            <w:tcBorders>
              <w:top w:val="nil"/>
              <w:left w:val="nil"/>
              <w:bottom w:val="single" w:sz="8" w:space="0" w:color="000000"/>
              <w:right w:val="nil"/>
            </w:tcBorders>
            <w:tcPrChange w:id="311" w:author="Lena Schill" w:date="2022-06-17T18:00:00Z">
              <w:tcPr>
                <w:tcW w:w="960" w:type="dxa"/>
                <w:tcBorders>
                  <w:top w:val="nil"/>
                  <w:left w:val="nil"/>
                  <w:bottom w:val="single" w:sz="8" w:space="0" w:color="000000"/>
                  <w:right w:val="nil"/>
                </w:tcBorders>
              </w:tcPr>
            </w:tcPrChange>
          </w:tcPr>
          <w:p w14:paraId="2B9FA2F0" w14:textId="717FBEB5" w:rsidR="00A954FB" w:rsidRDefault="00872A50" w:rsidP="00A954FB">
            <w:pPr>
              <w:spacing w:before="240"/>
              <w:rPr>
                <w:sz w:val="18"/>
                <w:szCs w:val="18"/>
              </w:rPr>
            </w:pPr>
            <w:ins w:id="312" w:author="Lena Schill" w:date="2022-06-17T18:17:00Z">
              <w:r>
                <w:rPr>
                  <w:sz w:val="18"/>
                  <w:szCs w:val="18"/>
                </w:rPr>
                <w:t>10h</w:t>
              </w:r>
            </w:ins>
          </w:p>
        </w:tc>
        <w:tc>
          <w:tcPr>
            <w:tcW w:w="960" w:type="dxa"/>
            <w:tcBorders>
              <w:top w:val="nil"/>
              <w:left w:val="nil"/>
              <w:bottom w:val="single" w:sz="8" w:space="0" w:color="000000"/>
              <w:right w:val="single" w:sz="8" w:space="0" w:color="000000"/>
            </w:tcBorders>
            <w:tcMar>
              <w:top w:w="100" w:type="dxa"/>
              <w:left w:w="100" w:type="dxa"/>
              <w:bottom w:w="100" w:type="dxa"/>
              <w:right w:w="100" w:type="dxa"/>
            </w:tcMar>
            <w:tcPrChange w:id="313" w:author="Lena Schill" w:date="2022-06-17T18:00:00Z">
              <w:tcPr>
                <w:tcW w:w="960" w:type="dxa"/>
                <w:tcBorders>
                  <w:top w:val="nil"/>
                  <w:left w:val="nil"/>
                  <w:bottom w:val="single" w:sz="8" w:space="0" w:color="000000"/>
                  <w:right w:val="single" w:sz="8" w:space="0" w:color="000000"/>
                </w:tcBorders>
                <w:tcMar>
                  <w:top w:w="100" w:type="dxa"/>
                  <w:left w:w="100" w:type="dxa"/>
                  <w:bottom w:w="100" w:type="dxa"/>
                  <w:right w:w="100" w:type="dxa"/>
                </w:tcMar>
              </w:tcPr>
            </w:tcPrChange>
          </w:tcPr>
          <w:p w14:paraId="2B0D3A10" w14:textId="75277F7E" w:rsidR="00A954FB" w:rsidRDefault="00A954FB" w:rsidP="00A954FB">
            <w:pPr>
              <w:spacing w:before="240"/>
              <w:rPr>
                <w:sz w:val="18"/>
                <w:szCs w:val="18"/>
              </w:rPr>
            </w:pPr>
            <w:del w:id="314" w:author="Lena Schill" w:date="2022-06-17T18:17:00Z">
              <w:r w:rsidDel="00872A50">
                <w:rPr>
                  <w:sz w:val="18"/>
                  <w:szCs w:val="18"/>
                </w:rPr>
                <w:delText>10h</w:delText>
              </w:r>
            </w:del>
          </w:p>
        </w:tc>
        <w:tc>
          <w:tcPr>
            <w:tcW w:w="1573" w:type="dxa"/>
            <w:tcBorders>
              <w:top w:val="nil"/>
              <w:left w:val="nil"/>
              <w:bottom w:val="single" w:sz="8" w:space="0" w:color="000000"/>
              <w:right w:val="single" w:sz="8" w:space="0" w:color="000000"/>
            </w:tcBorders>
            <w:tcMar>
              <w:top w:w="100" w:type="dxa"/>
              <w:left w:w="100" w:type="dxa"/>
              <w:bottom w:w="100" w:type="dxa"/>
              <w:right w:w="100" w:type="dxa"/>
            </w:tcMar>
            <w:tcPrChange w:id="315" w:author="Lena Schill" w:date="2022-06-17T18:00:00Z">
              <w:tcPr>
                <w:tcW w:w="1573" w:type="dxa"/>
                <w:tcBorders>
                  <w:top w:val="nil"/>
                  <w:left w:val="nil"/>
                  <w:bottom w:val="single" w:sz="8" w:space="0" w:color="000000"/>
                  <w:right w:val="single" w:sz="8" w:space="0" w:color="000000"/>
                </w:tcBorders>
                <w:tcMar>
                  <w:top w:w="100" w:type="dxa"/>
                  <w:left w:w="100" w:type="dxa"/>
                  <w:bottom w:w="100" w:type="dxa"/>
                  <w:right w:w="100" w:type="dxa"/>
                </w:tcMar>
              </w:tcPr>
            </w:tcPrChange>
          </w:tcPr>
          <w:p w14:paraId="35792F09" w14:textId="77777777" w:rsidR="00A954FB" w:rsidRDefault="00A954FB" w:rsidP="00A954FB">
            <w:pPr>
              <w:spacing w:before="240"/>
              <w:rPr>
                <w:sz w:val="18"/>
                <w:szCs w:val="18"/>
              </w:rPr>
            </w:pPr>
            <w:r>
              <w:rPr>
                <w:sz w:val="18"/>
                <w:szCs w:val="18"/>
              </w:rPr>
              <w:t xml:space="preserve"> </w:t>
            </w:r>
          </w:p>
        </w:tc>
      </w:tr>
    </w:tbl>
    <w:p w14:paraId="0EE3DA83" w14:textId="77777777" w:rsidR="0002217C" w:rsidRDefault="0002217C"/>
    <w:p w14:paraId="56428E2F" w14:textId="77777777" w:rsidR="0002217C" w:rsidRDefault="00AE1D09">
      <w:pPr>
        <w:pStyle w:val="berschrift1"/>
        <w:rPr>
          <w:b/>
          <w:sz w:val="28"/>
          <w:szCs w:val="28"/>
        </w:rPr>
      </w:pPr>
      <w:bookmarkStart w:id="316" w:name="_jlgd0tltdeeo" w:colFirst="0" w:colLast="0"/>
      <w:bookmarkEnd w:id="316"/>
      <w:r>
        <w:br w:type="page"/>
      </w:r>
    </w:p>
    <w:p w14:paraId="52557C90" w14:textId="77777777" w:rsidR="0002217C" w:rsidRDefault="00AE1D09">
      <w:pPr>
        <w:pStyle w:val="berschrift1"/>
        <w:rPr>
          <w:b/>
          <w:sz w:val="28"/>
          <w:szCs w:val="28"/>
        </w:rPr>
      </w:pPr>
      <w:bookmarkStart w:id="317" w:name="_kl2hsa1e5i40" w:colFirst="0" w:colLast="0"/>
      <w:bookmarkEnd w:id="317"/>
      <w:r>
        <w:rPr>
          <w:b/>
          <w:sz w:val="28"/>
          <w:szCs w:val="28"/>
        </w:rPr>
        <w:lastRenderedPageBreak/>
        <w:t>8. Infrastruktur</w:t>
      </w:r>
    </w:p>
    <w:p w14:paraId="349871D6" w14:textId="77777777" w:rsidR="0002217C" w:rsidRDefault="00AE1D09">
      <w:pPr>
        <w:rPr>
          <w:u w:val="single"/>
        </w:rPr>
      </w:pPr>
      <w:r>
        <w:rPr>
          <w:u w:val="single"/>
        </w:rPr>
        <w:t>Entwicklungsumgebung:</w:t>
      </w:r>
    </w:p>
    <w:p w14:paraId="5753EA32" w14:textId="77777777" w:rsidR="0002217C" w:rsidRDefault="00AE1D09">
      <w:r>
        <w:t>Visual Studio Code (2019)</w:t>
      </w:r>
      <w:r>
        <w:tab/>
      </w:r>
      <w:r>
        <w:tab/>
      </w:r>
      <w:r>
        <w:tab/>
        <w:t>(Lizenzierte Freeware)</w:t>
      </w:r>
    </w:p>
    <w:p w14:paraId="494C56A2" w14:textId="77777777" w:rsidR="0002217C" w:rsidRDefault="0002217C"/>
    <w:p w14:paraId="10A44FDC" w14:textId="77777777" w:rsidR="0002217C" w:rsidRDefault="00AE1D09">
      <w:pPr>
        <w:rPr>
          <w:u w:val="single"/>
        </w:rPr>
      </w:pPr>
      <w:r>
        <w:rPr>
          <w:u w:val="single"/>
        </w:rPr>
        <w:t>Weitere SW-Werkzeuge:</w:t>
      </w:r>
    </w:p>
    <w:p w14:paraId="0A985795" w14:textId="77777777" w:rsidR="0002217C" w:rsidRDefault="00AE1D09">
      <w:pPr>
        <w:numPr>
          <w:ilvl w:val="0"/>
          <w:numId w:val="1"/>
        </w:numPr>
      </w:pPr>
      <w:r>
        <w:t>Gitlab</w:t>
      </w:r>
      <w:r>
        <w:tab/>
      </w:r>
      <w:r>
        <w:tab/>
      </w:r>
      <w:r>
        <w:tab/>
      </w:r>
      <w:r>
        <w:tab/>
      </w:r>
      <w:r>
        <w:tab/>
        <w:t>(Bereitgestellt durch OTH)</w:t>
      </w:r>
    </w:p>
    <w:p w14:paraId="1164AC80" w14:textId="12ED4595" w:rsidR="0002217C" w:rsidRDefault="003D3CBF">
      <w:pPr>
        <w:numPr>
          <w:ilvl w:val="0"/>
          <w:numId w:val="1"/>
        </w:numPr>
      </w:pPr>
      <w:r w:rsidRPr="000E1220">
        <w:rPr>
          <w:color w:val="000000" w:themeColor="text1"/>
          <w:rPrChange w:id="318" w:author="Lena Schill" w:date="2022-06-17T18:24:00Z">
            <w:rPr>
              <w:color w:val="FF0000"/>
            </w:rPr>
          </w:rPrChange>
        </w:rPr>
        <w:t>MYSQL</w:t>
      </w:r>
      <w:r w:rsidR="00AE1D09" w:rsidRPr="000E1220">
        <w:rPr>
          <w:color w:val="000000" w:themeColor="text1"/>
          <w:rPrChange w:id="319" w:author="Lena Schill" w:date="2022-06-17T18:24:00Z">
            <w:rPr/>
          </w:rPrChange>
        </w:rPr>
        <w:tab/>
      </w:r>
      <w:r w:rsidR="00AE1D09">
        <w:tab/>
      </w:r>
      <w:r w:rsidR="00AE1D09">
        <w:tab/>
      </w:r>
      <w:r w:rsidR="00AE1D09">
        <w:tab/>
        <w:t>(Freeware)</w:t>
      </w:r>
    </w:p>
    <w:p w14:paraId="5E3A54E8" w14:textId="77777777" w:rsidR="0002217C" w:rsidRDefault="00AE1D09">
      <w:pPr>
        <w:numPr>
          <w:ilvl w:val="0"/>
          <w:numId w:val="1"/>
        </w:numPr>
      </w:pPr>
      <w:r>
        <w:t xml:space="preserve">Microsoft Word 365 </w:t>
      </w:r>
      <w:r>
        <w:tab/>
      </w:r>
      <w:r>
        <w:tab/>
      </w:r>
      <w:r>
        <w:tab/>
        <w:t>(Bereitgestellt durch die OTH)</w:t>
      </w:r>
    </w:p>
    <w:p w14:paraId="7ED84123" w14:textId="77777777" w:rsidR="0002217C" w:rsidRDefault="00AE1D09">
      <w:pPr>
        <w:numPr>
          <w:ilvl w:val="0"/>
          <w:numId w:val="1"/>
        </w:numPr>
      </w:pPr>
      <w:r>
        <w:t>Google Docs</w:t>
      </w:r>
      <w:r>
        <w:tab/>
      </w:r>
      <w:r>
        <w:tab/>
      </w:r>
      <w:r>
        <w:tab/>
      </w:r>
      <w:r>
        <w:tab/>
        <w:t>(Freeware)</w:t>
      </w:r>
    </w:p>
    <w:p w14:paraId="4947DB64" w14:textId="77777777" w:rsidR="0002217C" w:rsidRDefault="00AE1D09">
      <w:pPr>
        <w:numPr>
          <w:ilvl w:val="0"/>
          <w:numId w:val="1"/>
        </w:numPr>
      </w:pPr>
      <w:r>
        <w:t xml:space="preserve">Virtuelle Maschine </w:t>
      </w:r>
      <w:r>
        <w:tab/>
      </w:r>
      <w:r>
        <w:tab/>
      </w:r>
      <w:r>
        <w:tab/>
        <w:t>(Bereitgestellt durch die OTH)</w:t>
      </w:r>
    </w:p>
    <w:p w14:paraId="64B878F2" w14:textId="77777777" w:rsidR="0002217C" w:rsidRDefault="0002217C">
      <w:pPr>
        <w:ind w:left="720"/>
      </w:pPr>
    </w:p>
    <w:p w14:paraId="1404D227" w14:textId="77777777" w:rsidR="0002217C" w:rsidRDefault="0002217C">
      <w:pPr>
        <w:ind w:left="720"/>
      </w:pPr>
    </w:p>
    <w:p w14:paraId="17FEEDC6" w14:textId="77777777" w:rsidR="0002217C" w:rsidRDefault="00AE1D09">
      <w:r>
        <w:t xml:space="preserve">Weitere Werkzeuge/Programme werden im Laufe des Projekts hinzugefügt. </w:t>
      </w:r>
      <w:r>
        <w:tab/>
      </w:r>
    </w:p>
    <w:p w14:paraId="29F482F9" w14:textId="77777777" w:rsidR="0002217C" w:rsidRDefault="0002217C"/>
    <w:p w14:paraId="24514D38" w14:textId="065F4A62" w:rsidR="0002217C" w:rsidRDefault="00AE1D09">
      <w:pPr>
        <w:pStyle w:val="berschrift1"/>
        <w:rPr>
          <w:ins w:id="320" w:author="Lena Schill" w:date="2022-06-17T18:29:00Z"/>
          <w:b/>
          <w:sz w:val="28"/>
          <w:szCs w:val="28"/>
        </w:rPr>
      </w:pPr>
      <w:bookmarkStart w:id="321" w:name="_hgtb97x6l9gd" w:colFirst="0" w:colLast="0"/>
      <w:bookmarkEnd w:id="321"/>
      <w:r>
        <w:rPr>
          <w:b/>
          <w:sz w:val="28"/>
          <w:szCs w:val="28"/>
        </w:rPr>
        <w:t>9. Unterstützende Prozesse</w:t>
      </w:r>
    </w:p>
    <w:p w14:paraId="7E216C1B" w14:textId="77777777" w:rsidR="001F2C48" w:rsidRDefault="001F2C48" w:rsidP="001F2C48">
      <w:pPr>
        <w:rPr>
          <w:moveTo w:id="322" w:author="Lena Schill" w:date="2022-06-17T18:29:00Z"/>
        </w:rPr>
      </w:pPr>
      <w:moveToRangeStart w:id="323" w:author="Lena Schill" w:date="2022-06-17T18:29:00Z" w:name="move106382980"/>
      <w:moveTo w:id="324" w:author="Lena Schill" w:date="2022-06-17T18:29:00Z">
        <w:r>
          <w:t>Für längere Ausdrücke im Code wird einheitlich die CamelCase Schreibweise verwendet. Der Code wird für die leichtere Verständlichkeit stets kommentiert.</w:t>
        </w:r>
      </w:moveTo>
    </w:p>
    <w:moveToRangeEnd w:id="323"/>
    <w:p w14:paraId="10B5520B" w14:textId="77777777" w:rsidR="001F2C48" w:rsidRPr="001F2C48" w:rsidRDefault="001F2C48" w:rsidP="001F2C48">
      <w:pPr>
        <w:rPr>
          <w:rPrChange w:id="325" w:author="Lena Schill" w:date="2022-06-17T18:29:00Z">
            <w:rPr>
              <w:b/>
              <w:sz w:val="28"/>
              <w:szCs w:val="28"/>
            </w:rPr>
          </w:rPrChange>
        </w:rPr>
        <w:pPrChange w:id="326" w:author="Lena Schill" w:date="2022-06-17T18:29:00Z">
          <w:pPr>
            <w:pStyle w:val="berschrift1"/>
          </w:pPr>
        </w:pPrChange>
      </w:pPr>
    </w:p>
    <w:p w14:paraId="5E0C311D" w14:textId="0ED41AC3" w:rsidR="0002217C" w:rsidRDefault="00AE1D09">
      <w:r>
        <w:t>Um Wiederherstellung der Projektdateien zu gewährleisten, verwenden wir das GitLab-Repositiory, das von der OTH bereitgestellt wird. Jede Version der Dokumente und Programmteile wird dort gespeichert.</w:t>
      </w:r>
      <w:r w:rsidR="00C2577C" w:rsidRPr="00C2577C">
        <w:rPr>
          <w:color w:val="FF0000"/>
        </w:rPr>
        <w:t xml:space="preserve"> </w:t>
      </w:r>
      <w:r w:rsidR="00C2577C" w:rsidRPr="000E1220">
        <w:rPr>
          <w:color w:val="000000" w:themeColor="text1"/>
          <w:rPrChange w:id="327" w:author="Lena Schill" w:date="2022-06-17T18:24:00Z">
            <w:rPr>
              <w:color w:val="FF0000"/>
            </w:rPr>
          </w:rPrChange>
        </w:rPr>
        <w:t>Dieses in die Segmente Code und Dokumente und Tests unterteilt. Weitere Unterteilungen sind jederzeit nach Absprache mit andern Teammitgliedern möglich</w:t>
      </w:r>
      <w:r w:rsidR="00C2577C" w:rsidRPr="000E1220">
        <w:rPr>
          <w:color w:val="000000" w:themeColor="text1"/>
          <w:rPrChange w:id="328" w:author="Lena Schill" w:date="2022-06-17T18:24:00Z">
            <w:rPr/>
          </w:rPrChange>
        </w:rPr>
        <w:t>.</w:t>
      </w:r>
    </w:p>
    <w:p w14:paraId="14C50239" w14:textId="77777777" w:rsidR="0002217C" w:rsidRDefault="00AE1D09">
      <w:r>
        <w:t>Wird beim regelmäßigen Testen ein Fehler entdeckt, wird dieser sofort dokumentiert und seine Auswirkungen auf das Programm bewertet. Abhängig davon wird der Zeitraum festgelegt, bis wann der Fehler behoben werden muss. Die Fehlerkorrektur wird ebenfalls dokumentiert.</w:t>
      </w:r>
    </w:p>
    <w:p w14:paraId="6E562DA1" w14:textId="19DAD8DE" w:rsidR="001F2C48" w:rsidRDefault="00AE1D09">
      <w:pPr>
        <w:rPr>
          <w:ins w:id="329" w:author="Lena Schill" w:date="2022-06-17T18:29:00Z"/>
        </w:rPr>
      </w:pPr>
      <w:moveFromRangeStart w:id="330" w:author="Lena Schill" w:date="2022-06-17T18:29:00Z" w:name="move106382980"/>
      <w:moveFrom w:id="331" w:author="Lena Schill" w:date="2022-06-17T18:29:00Z">
        <w:r w:rsidDel="001F2C48">
          <w:t>Für längere Ausdrücke im Code wird einheitlich die CamelCase Schreibweise verwendet. Der Code wird für die leichtere Verständlichkeit stets kommentiert.</w:t>
        </w:r>
      </w:moveFrom>
      <w:moveFromRangeEnd w:id="330"/>
      <w:ins w:id="332" w:author="Lena Schill" w:date="2022-06-17T18:28:00Z">
        <w:r w:rsidR="001F2C48">
          <w:t>Nachfolgend unser Repository-Verzeichnis:</w:t>
        </w:r>
      </w:ins>
    </w:p>
    <w:p w14:paraId="7BBE8267" w14:textId="569DADBE" w:rsidR="001F2C48" w:rsidRDefault="001F2C48">
      <w:pPr>
        <w:rPr>
          <w:ins w:id="333" w:author="Lena Schill" w:date="2022-06-17T18:29:00Z"/>
        </w:rPr>
      </w:pPr>
    </w:p>
    <w:tbl>
      <w:tblPr>
        <w:tblStyle w:val="Tabellenraster"/>
        <w:tblW w:w="0" w:type="auto"/>
        <w:tblLook w:val="04A0" w:firstRow="1" w:lastRow="0" w:firstColumn="1" w:lastColumn="0" w:noHBand="0" w:noVBand="1"/>
      </w:tblPr>
      <w:tblGrid>
        <w:gridCol w:w="4046"/>
        <w:gridCol w:w="4973"/>
      </w:tblGrid>
      <w:tr w:rsidR="001F2C48" w14:paraId="6C4E7109" w14:textId="77777777" w:rsidTr="001F2C48">
        <w:trPr>
          <w:ins w:id="334" w:author="Lena Schill" w:date="2022-06-17T18:30:00Z"/>
        </w:trPr>
        <w:tc>
          <w:tcPr>
            <w:tcW w:w="4509" w:type="dxa"/>
          </w:tcPr>
          <w:p w14:paraId="49544DAA" w14:textId="211DF75F" w:rsidR="001F2C48" w:rsidRPr="001F2C48" w:rsidRDefault="001F2C48">
            <w:pPr>
              <w:rPr>
                <w:ins w:id="335" w:author="Lena Schill" w:date="2022-06-17T18:30:00Z"/>
                <w:b/>
                <w:bCs/>
                <w:rPrChange w:id="336" w:author="Lena Schill" w:date="2022-06-17T18:30:00Z">
                  <w:rPr>
                    <w:ins w:id="337" w:author="Lena Schill" w:date="2022-06-17T18:30:00Z"/>
                  </w:rPr>
                </w:rPrChange>
              </w:rPr>
            </w:pPr>
            <w:ins w:id="338" w:author="Lena Schill" w:date="2022-06-17T18:30:00Z">
              <w:r w:rsidRPr="001F2C48">
                <w:rPr>
                  <w:b/>
                  <w:bCs/>
                  <w:rPrChange w:id="339" w:author="Lena Schill" w:date="2022-06-17T18:30:00Z">
                    <w:rPr/>
                  </w:rPrChange>
                </w:rPr>
                <w:t>Arbeitspaket</w:t>
              </w:r>
            </w:ins>
          </w:p>
        </w:tc>
        <w:tc>
          <w:tcPr>
            <w:tcW w:w="4510" w:type="dxa"/>
          </w:tcPr>
          <w:p w14:paraId="42345284" w14:textId="5E6BE788" w:rsidR="001F2C48" w:rsidRPr="001F2C48" w:rsidRDefault="001F2C48">
            <w:pPr>
              <w:rPr>
                <w:ins w:id="340" w:author="Lena Schill" w:date="2022-06-17T18:30:00Z"/>
                <w:b/>
                <w:bCs/>
                <w:rPrChange w:id="341" w:author="Lena Schill" w:date="2022-06-17T18:30:00Z">
                  <w:rPr>
                    <w:ins w:id="342" w:author="Lena Schill" w:date="2022-06-17T18:30:00Z"/>
                  </w:rPr>
                </w:rPrChange>
              </w:rPr>
            </w:pPr>
            <w:ins w:id="343" w:author="Lena Schill" w:date="2022-06-17T18:30:00Z">
              <w:r w:rsidRPr="001F2C48">
                <w:rPr>
                  <w:b/>
                  <w:bCs/>
                  <w:rPrChange w:id="344" w:author="Lena Schill" w:date="2022-06-17T18:30:00Z">
                    <w:rPr/>
                  </w:rPrChange>
                </w:rPr>
                <w:t>Pfad</w:t>
              </w:r>
            </w:ins>
          </w:p>
        </w:tc>
      </w:tr>
      <w:tr w:rsidR="001F2C48" w14:paraId="7B1ADCC1" w14:textId="77777777" w:rsidTr="001F2C48">
        <w:trPr>
          <w:ins w:id="345" w:author="Lena Schill" w:date="2022-06-17T18:30:00Z"/>
        </w:trPr>
        <w:tc>
          <w:tcPr>
            <w:tcW w:w="4509" w:type="dxa"/>
          </w:tcPr>
          <w:p w14:paraId="1853535E" w14:textId="7F1B6657" w:rsidR="001F2C48" w:rsidRDefault="001F2C48">
            <w:pPr>
              <w:rPr>
                <w:ins w:id="346" w:author="Lena Schill" w:date="2022-06-17T18:30:00Z"/>
              </w:rPr>
            </w:pPr>
            <w:ins w:id="347" w:author="Lena Schill" w:date="2022-06-17T18:30:00Z">
              <w:r>
                <w:t>Projekt</w:t>
              </w:r>
            </w:ins>
          </w:p>
        </w:tc>
        <w:tc>
          <w:tcPr>
            <w:tcW w:w="4510" w:type="dxa"/>
          </w:tcPr>
          <w:p w14:paraId="4FB2029B" w14:textId="496AA25E" w:rsidR="000460B8" w:rsidRDefault="000460B8">
            <w:pPr>
              <w:rPr>
                <w:ins w:id="348" w:author="Lena Schill" w:date="2022-06-17T18:30:00Z"/>
              </w:rPr>
            </w:pPr>
            <w:ins w:id="349" w:author="Lena Schill" w:date="2022-06-17T18:37:00Z">
              <w:r>
                <w:fldChar w:fldCharType="begin"/>
              </w:r>
              <w:r>
                <w:instrText xml:space="preserve"> HYPERLINK "</w:instrText>
              </w:r>
            </w:ins>
            <w:ins w:id="350" w:author="Lena Schill" w:date="2022-06-17T18:31:00Z">
              <w:r w:rsidRPr="001F2C48">
                <w:instrText>https://gitlab.oth-regensburg.de/IM/SWP_IM4/swp_sose22/team-2/</w:instrText>
              </w:r>
            </w:ins>
            <w:ins w:id="351" w:author="Lena Schill" w:date="2022-06-17T18:37:00Z">
              <w:r>
                <w:instrText xml:space="preserve">" </w:instrText>
              </w:r>
              <w:r>
                <w:fldChar w:fldCharType="separate"/>
              </w:r>
            </w:ins>
            <w:ins w:id="352" w:author="Lena Schill" w:date="2022-06-17T18:31:00Z">
              <w:r w:rsidRPr="00AC33A5">
                <w:rPr>
                  <w:rStyle w:val="Hyperlink"/>
                </w:rPr>
                <w:t>https://gitlab.oth-regensburg.de/IM/SWP_IM4/swp_sose22/team-2/</w:t>
              </w:r>
            </w:ins>
            <w:ins w:id="353" w:author="Lena Schill" w:date="2022-06-17T18:37:00Z">
              <w:r>
                <w:fldChar w:fldCharType="end"/>
              </w:r>
            </w:ins>
          </w:p>
        </w:tc>
      </w:tr>
      <w:tr w:rsidR="001F2C48" w14:paraId="6336E9C0" w14:textId="77777777" w:rsidTr="001F2C48">
        <w:trPr>
          <w:ins w:id="354" w:author="Lena Schill" w:date="2022-06-17T18:30:00Z"/>
        </w:trPr>
        <w:tc>
          <w:tcPr>
            <w:tcW w:w="4509" w:type="dxa"/>
          </w:tcPr>
          <w:p w14:paraId="5093E042" w14:textId="72BDF95A" w:rsidR="001F2C48" w:rsidRDefault="001F2C48">
            <w:pPr>
              <w:rPr>
                <w:ins w:id="355" w:author="Lena Schill" w:date="2022-06-17T18:30:00Z"/>
              </w:rPr>
            </w:pPr>
            <w:ins w:id="356" w:author="Lena Schill" w:date="2022-06-17T18:31:00Z">
              <w:r>
                <w:t>Anforderungsspezifikation</w:t>
              </w:r>
            </w:ins>
          </w:p>
        </w:tc>
        <w:tc>
          <w:tcPr>
            <w:tcW w:w="4510" w:type="dxa"/>
          </w:tcPr>
          <w:p w14:paraId="540F1F77" w14:textId="3441E098" w:rsidR="000460B8" w:rsidRDefault="000460B8">
            <w:pPr>
              <w:rPr>
                <w:ins w:id="357" w:author="Lena Schill" w:date="2022-06-17T18:30:00Z"/>
              </w:rPr>
            </w:pPr>
            <w:ins w:id="358" w:author="Lena Schill" w:date="2022-06-17T18:37:00Z">
              <w:r>
                <w:fldChar w:fldCharType="begin"/>
              </w:r>
              <w:r>
                <w:instrText xml:space="preserve"> HYPERLINK "</w:instrText>
              </w:r>
            </w:ins>
            <w:ins w:id="359" w:author="Lena Schill" w:date="2022-06-17T18:31:00Z">
              <w:r w:rsidRPr="001F2C48">
                <w:instrText>https://gitlab.oth-regensburg.de/IM/SWP_IM4/swp_sose22/team-2/-/tree/main/Dokumente/Anforderungsspezifikation</w:instrText>
              </w:r>
            </w:ins>
            <w:ins w:id="360" w:author="Lena Schill" w:date="2022-06-17T18:37:00Z">
              <w:r>
                <w:instrText xml:space="preserve">" </w:instrText>
              </w:r>
              <w:r>
                <w:fldChar w:fldCharType="separate"/>
              </w:r>
            </w:ins>
            <w:ins w:id="361" w:author="Lena Schill" w:date="2022-06-17T18:31:00Z">
              <w:r w:rsidRPr="00AC33A5">
                <w:rPr>
                  <w:rStyle w:val="Hyperlink"/>
                </w:rPr>
                <w:t>https://gitlab.oth-regensburg.de/IM/SWP_IM4/swp_sose22/team-2/-/tree/main/Dokumente/Anforderungsspezifikation</w:t>
              </w:r>
            </w:ins>
            <w:ins w:id="362" w:author="Lena Schill" w:date="2022-06-17T18:37:00Z">
              <w:r>
                <w:fldChar w:fldCharType="end"/>
              </w:r>
            </w:ins>
          </w:p>
        </w:tc>
      </w:tr>
      <w:tr w:rsidR="001F2C48" w14:paraId="221D3F72" w14:textId="77777777" w:rsidTr="001F2C48">
        <w:trPr>
          <w:ins w:id="363" w:author="Lena Schill" w:date="2022-06-17T18:30:00Z"/>
        </w:trPr>
        <w:tc>
          <w:tcPr>
            <w:tcW w:w="4509" w:type="dxa"/>
          </w:tcPr>
          <w:p w14:paraId="4CB25C91" w14:textId="5657BBA4" w:rsidR="001F2C48" w:rsidRDefault="000C38DD">
            <w:pPr>
              <w:rPr>
                <w:ins w:id="364" w:author="Lena Schill" w:date="2022-06-17T18:30:00Z"/>
              </w:rPr>
            </w:pPr>
            <w:ins w:id="365" w:author="Lena Schill" w:date="2022-06-17T18:31:00Z">
              <w:r>
                <w:t>Domänenmodell</w:t>
              </w:r>
            </w:ins>
          </w:p>
        </w:tc>
        <w:tc>
          <w:tcPr>
            <w:tcW w:w="4510" w:type="dxa"/>
          </w:tcPr>
          <w:p w14:paraId="7195FD24" w14:textId="77FB50F5" w:rsidR="000460B8" w:rsidRDefault="000460B8">
            <w:pPr>
              <w:rPr>
                <w:ins w:id="366" w:author="Lena Schill" w:date="2022-06-17T18:30:00Z"/>
              </w:rPr>
            </w:pPr>
            <w:ins w:id="367" w:author="Lena Schill" w:date="2022-06-17T18:37:00Z">
              <w:r>
                <w:fldChar w:fldCharType="begin"/>
              </w:r>
              <w:r>
                <w:instrText xml:space="preserve"> HYPERLINK "</w:instrText>
              </w:r>
            </w:ins>
            <w:ins w:id="368" w:author="Lena Schill" w:date="2022-06-17T18:31:00Z">
              <w:r w:rsidRPr="000C38DD">
                <w:instrText>https://gitlab.oth-regensburg.de/IM/SWP_IM4/swp_sose22/team-2/-/tree/main/Dokumente/Dom%C3%A4nenmodell</w:instrText>
              </w:r>
            </w:ins>
            <w:ins w:id="369" w:author="Lena Schill" w:date="2022-06-17T18:37:00Z">
              <w:r>
                <w:instrText xml:space="preserve">" </w:instrText>
              </w:r>
              <w:r>
                <w:fldChar w:fldCharType="separate"/>
              </w:r>
            </w:ins>
            <w:ins w:id="370" w:author="Lena Schill" w:date="2022-06-17T18:31:00Z">
              <w:r w:rsidRPr="00AC33A5">
                <w:rPr>
                  <w:rStyle w:val="Hyperlink"/>
                </w:rPr>
                <w:t>https://gitlab.oth-regensburg.de/IM/SWP_IM4/swp_sose22/team-2/-/tree/main/Dokumente/Dom%C3%A4nenmodell</w:t>
              </w:r>
            </w:ins>
            <w:ins w:id="371" w:author="Lena Schill" w:date="2022-06-17T18:37:00Z">
              <w:r>
                <w:fldChar w:fldCharType="end"/>
              </w:r>
            </w:ins>
          </w:p>
        </w:tc>
      </w:tr>
      <w:tr w:rsidR="001F2C48" w14:paraId="2C8064C0" w14:textId="77777777" w:rsidTr="001F2C48">
        <w:trPr>
          <w:ins w:id="372" w:author="Lena Schill" w:date="2022-06-17T18:30:00Z"/>
        </w:trPr>
        <w:tc>
          <w:tcPr>
            <w:tcW w:w="4509" w:type="dxa"/>
          </w:tcPr>
          <w:p w14:paraId="5717CB82" w14:textId="43FB7038" w:rsidR="001F2C48" w:rsidRDefault="000C38DD">
            <w:pPr>
              <w:rPr>
                <w:ins w:id="373" w:author="Lena Schill" w:date="2022-06-17T18:30:00Z"/>
              </w:rPr>
            </w:pPr>
            <w:ins w:id="374" w:author="Lena Schill" w:date="2022-06-17T18:32:00Z">
              <w:r>
                <w:t>Projektplan und Zeiterfassung</w:t>
              </w:r>
            </w:ins>
          </w:p>
        </w:tc>
        <w:tc>
          <w:tcPr>
            <w:tcW w:w="4510" w:type="dxa"/>
          </w:tcPr>
          <w:p w14:paraId="46E724ED" w14:textId="23E34A31" w:rsidR="000460B8" w:rsidRDefault="000460B8">
            <w:pPr>
              <w:rPr>
                <w:ins w:id="375" w:author="Lena Schill" w:date="2022-06-17T18:30:00Z"/>
              </w:rPr>
            </w:pPr>
            <w:ins w:id="376" w:author="Lena Schill" w:date="2022-06-17T18:37:00Z">
              <w:r>
                <w:fldChar w:fldCharType="begin"/>
              </w:r>
              <w:r>
                <w:instrText xml:space="preserve"> HYPERLINK "</w:instrText>
              </w:r>
            </w:ins>
            <w:ins w:id="377" w:author="Lena Schill" w:date="2022-06-17T18:32:00Z">
              <w:r w:rsidRPr="000C38DD">
                <w:instrText>https://gitlab.oth-regensburg.de/IM/SWP_IM4/swp_sose22/team-2/-/tree/main/Dokumente/Projektplan</w:instrText>
              </w:r>
            </w:ins>
            <w:ins w:id="378" w:author="Lena Schill" w:date="2022-06-17T18:37:00Z">
              <w:r>
                <w:instrText xml:space="preserve">" </w:instrText>
              </w:r>
              <w:r>
                <w:fldChar w:fldCharType="separate"/>
              </w:r>
            </w:ins>
            <w:ins w:id="379" w:author="Lena Schill" w:date="2022-06-17T18:32:00Z">
              <w:r w:rsidRPr="00AC33A5">
                <w:rPr>
                  <w:rStyle w:val="Hyperlink"/>
                </w:rPr>
                <w:t>https://gitlab.oth-regensburg.de/IM/SWP_IM4/swp_sose22/team-2/-/tree/main/Dokumente/Projektplan</w:t>
              </w:r>
            </w:ins>
            <w:ins w:id="380" w:author="Lena Schill" w:date="2022-06-17T18:37:00Z">
              <w:r>
                <w:fldChar w:fldCharType="end"/>
              </w:r>
            </w:ins>
          </w:p>
        </w:tc>
      </w:tr>
      <w:tr w:rsidR="001F2C48" w14:paraId="720BD199" w14:textId="77777777" w:rsidTr="001F2C48">
        <w:trPr>
          <w:ins w:id="381" w:author="Lena Schill" w:date="2022-06-17T18:30:00Z"/>
        </w:trPr>
        <w:tc>
          <w:tcPr>
            <w:tcW w:w="4509" w:type="dxa"/>
          </w:tcPr>
          <w:p w14:paraId="54A5EC9F" w14:textId="723A9A28" w:rsidR="001F2C48" w:rsidRDefault="000C38DD">
            <w:pPr>
              <w:rPr>
                <w:ins w:id="382" w:author="Lena Schill" w:date="2022-06-17T18:30:00Z"/>
              </w:rPr>
            </w:pPr>
            <w:ins w:id="383" w:author="Lena Schill" w:date="2022-06-17T18:32:00Z">
              <w:r>
                <w:t>Testplan</w:t>
              </w:r>
            </w:ins>
          </w:p>
        </w:tc>
        <w:tc>
          <w:tcPr>
            <w:tcW w:w="4510" w:type="dxa"/>
          </w:tcPr>
          <w:p w14:paraId="7C73658D" w14:textId="3EA22B77" w:rsidR="000460B8" w:rsidRDefault="000460B8">
            <w:pPr>
              <w:rPr>
                <w:ins w:id="384" w:author="Lena Schill" w:date="2022-06-17T18:30:00Z"/>
              </w:rPr>
            </w:pPr>
            <w:ins w:id="385" w:author="Lena Schill" w:date="2022-06-17T18:37:00Z">
              <w:r>
                <w:fldChar w:fldCharType="begin"/>
              </w:r>
              <w:r>
                <w:instrText xml:space="preserve"> HYPERLINK "</w:instrText>
              </w:r>
            </w:ins>
            <w:ins w:id="386" w:author="Lena Schill" w:date="2022-06-17T18:32:00Z">
              <w:r w:rsidRPr="000C38DD">
                <w:instrText>https://gitlab.oth-regensburg.de/IM/SWP_IM4/swp_sose22/team-2/-/tree/main/Dokumente/Test</w:instrText>
              </w:r>
            </w:ins>
            <w:ins w:id="387" w:author="Lena Schill" w:date="2022-06-17T18:37:00Z">
              <w:r>
                <w:instrText xml:space="preserve">" </w:instrText>
              </w:r>
              <w:r>
                <w:fldChar w:fldCharType="separate"/>
              </w:r>
            </w:ins>
            <w:ins w:id="388" w:author="Lena Schill" w:date="2022-06-17T18:32:00Z">
              <w:r w:rsidRPr="00AC33A5">
                <w:rPr>
                  <w:rStyle w:val="Hyperlink"/>
                </w:rPr>
                <w:t>https://gitlab.oth-</w:t>
              </w:r>
              <w:r w:rsidRPr="00AC33A5">
                <w:rPr>
                  <w:rStyle w:val="Hyperlink"/>
                </w:rPr>
                <w:lastRenderedPageBreak/>
                <w:t>regensburg.de/IM/SWP_IM4/swp_sose22/team-2/-/tree/main/Dokumente/Test</w:t>
              </w:r>
            </w:ins>
            <w:ins w:id="389" w:author="Lena Schill" w:date="2022-06-17T18:37:00Z">
              <w:r>
                <w:fldChar w:fldCharType="end"/>
              </w:r>
            </w:ins>
          </w:p>
        </w:tc>
      </w:tr>
      <w:tr w:rsidR="001F2C48" w14:paraId="345FED5F" w14:textId="77777777" w:rsidTr="001F2C48">
        <w:trPr>
          <w:ins w:id="390" w:author="Lena Schill" w:date="2022-06-17T18:30:00Z"/>
        </w:trPr>
        <w:tc>
          <w:tcPr>
            <w:tcW w:w="4509" w:type="dxa"/>
          </w:tcPr>
          <w:p w14:paraId="4A74D2B1" w14:textId="77029582" w:rsidR="001F2C48" w:rsidRDefault="000C38DD">
            <w:pPr>
              <w:rPr>
                <w:ins w:id="391" w:author="Lena Schill" w:date="2022-06-17T18:30:00Z"/>
              </w:rPr>
            </w:pPr>
            <w:ins w:id="392" w:author="Lena Schill" w:date="2022-06-17T18:33:00Z">
              <w:r>
                <w:lastRenderedPageBreak/>
                <w:t>Software Architektur</w:t>
              </w:r>
            </w:ins>
          </w:p>
        </w:tc>
        <w:tc>
          <w:tcPr>
            <w:tcW w:w="4510" w:type="dxa"/>
          </w:tcPr>
          <w:p w14:paraId="7EC3B0BB" w14:textId="7446CD00" w:rsidR="000460B8" w:rsidRDefault="000460B8">
            <w:pPr>
              <w:rPr>
                <w:ins w:id="393" w:author="Lena Schill" w:date="2022-06-17T18:30:00Z"/>
              </w:rPr>
            </w:pPr>
            <w:ins w:id="394" w:author="Lena Schill" w:date="2022-06-17T18:37:00Z">
              <w:r>
                <w:fldChar w:fldCharType="begin"/>
              </w:r>
              <w:r>
                <w:instrText xml:space="preserve"> HYPERLINK "</w:instrText>
              </w:r>
            </w:ins>
            <w:ins w:id="395" w:author="Lena Schill" w:date="2022-06-17T18:34:00Z">
              <w:r w:rsidRPr="000C38DD">
                <w:instrText>https://gitlab.oth-regensburg.de/IM/SWP_IM4/swp_sose22/team-2/-/tree/main/Dokumente/</w:instrText>
              </w:r>
              <w:r>
                <w:instrText>SoftwareArchitektur</w:instrText>
              </w:r>
            </w:ins>
            <w:ins w:id="396" w:author="Lena Schill" w:date="2022-06-17T18:37:00Z">
              <w:r>
                <w:instrText xml:space="preserve">" </w:instrText>
              </w:r>
              <w:r>
                <w:fldChar w:fldCharType="separate"/>
              </w:r>
            </w:ins>
            <w:ins w:id="397" w:author="Lena Schill" w:date="2022-06-17T18:34:00Z">
              <w:r w:rsidRPr="00AC33A5">
                <w:rPr>
                  <w:rStyle w:val="Hyperlink"/>
                </w:rPr>
                <w:t>https://gitlab.oth-regensburg.de/IM/SWP_IM4/swp_sose22/team-2/-/tree/main/Dokumente/SoftwareArchitektur</w:t>
              </w:r>
            </w:ins>
            <w:ins w:id="398" w:author="Lena Schill" w:date="2022-06-17T18:37:00Z">
              <w:r>
                <w:fldChar w:fldCharType="end"/>
              </w:r>
            </w:ins>
          </w:p>
        </w:tc>
      </w:tr>
      <w:tr w:rsidR="001F2C48" w14:paraId="31DD8E58" w14:textId="77777777" w:rsidTr="001F2C48">
        <w:trPr>
          <w:ins w:id="399" w:author="Lena Schill" w:date="2022-06-17T18:30:00Z"/>
        </w:trPr>
        <w:tc>
          <w:tcPr>
            <w:tcW w:w="4509" w:type="dxa"/>
          </w:tcPr>
          <w:p w14:paraId="5F221DAB" w14:textId="772E8635" w:rsidR="001F2C48" w:rsidRDefault="000C38DD">
            <w:pPr>
              <w:rPr>
                <w:ins w:id="400" w:author="Lena Schill" w:date="2022-06-17T18:30:00Z"/>
              </w:rPr>
            </w:pPr>
            <w:ins w:id="401" w:author="Lena Schill" w:date="2022-06-17T18:35:00Z">
              <w:r>
                <w:t>Google Tests</w:t>
              </w:r>
            </w:ins>
          </w:p>
        </w:tc>
        <w:tc>
          <w:tcPr>
            <w:tcW w:w="4510" w:type="dxa"/>
          </w:tcPr>
          <w:p w14:paraId="3AD8FFE4" w14:textId="338793AD" w:rsidR="000C38DD" w:rsidRDefault="000C38DD">
            <w:pPr>
              <w:rPr>
                <w:ins w:id="402" w:author="Lena Schill" w:date="2022-06-17T18:30:00Z"/>
              </w:rPr>
            </w:pPr>
            <w:ins w:id="403" w:author="Lena Schill" w:date="2022-06-17T18:35:00Z">
              <w:r>
                <w:fldChar w:fldCharType="begin"/>
              </w:r>
              <w:r>
                <w:instrText xml:space="preserve"> HYPERLINK "</w:instrText>
              </w:r>
              <w:r w:rsidRPr="000C38DD">
                <w:instrText>https://gitlab.oth-regensburg.de/IM/SWP_IM4/swp_sose22/team-2/-/tree/main/</w:instrText>
              </w:r>
              <w:r>
                <w:instrText xml:space="preserve">tests" </w:instrText>
              </w:r>
              <w:r>
                <w:fldChar w:fldCharType="separate"/>
              </w:r>
              <w:r w:rsidRPr="00AC33A5">
                <w:rPr>
                  <w:rStyle w:val="Hyperlink"/>
                </w:rPr>
                <w:t>https://gitlab.oth-regensburg.de/IM/SWP_IM4/swp_sose22/team-2/-/tree/main/tests</w:t>
              </w:r>
              <w:r>
                <w:fldChar w:fldCharType="end"/>
              </w:r>
            </w:ins>
          </w:p>
        </w:tc>
      </w:tr>
      <w:tr w:rsidR="000C38DD" w14:paraId="252D9884" w14:textId="77777777" w:rsidTr="001F2C48">
        <w:trPr>
          <w:ins w:id="404" w:author="Lena Schill" w:date="2022-06-17T18:33:00Z"/>
        </w:trPr>
        <w:tc>
          <w:tcPr>
            <w:tcW w:w="4509" w:type="dxa"/>
          </w:tcPr>
          <w:p w14:paraId="79A57DD7" w14:textId="434EDE98" w:rsidR="000C38DD" w:rsidRDefault="000460B8">
            <w:pPr>
              <w:rPr>
                <w:ins w:id="405" w:author="Lena Schill" w:date="2022-06-17T18:33:00Z"/>
              </w:rPr>
            </w:pPr>
            <w:ins w:id="406" w:author="Lena Schill" w:date="2022-06-17T18:36:00Z">
              <w:r>
                <w:t>Prototyp</w:t>
              </w:r>
            </w:ins>
          </w:p>
        </w:tc>
        <w:tc>
          <w:tcPr>
            <w:tcW w:w="4510" w:type="dxa"/>
          </w:tcPr>
          <w:p w14:paraId="5CD9A8CD" w14:textId="62A18613" w:rsidR="000460B8" w:rsidRDefault="000460B8">
            <w:pPr>
              <w:rPr>
                <w:ins w:id="407" w:author="Lena Schill" w:date="2022-06-17T18:33:00Z"/>
              </w:rPr>
            </w:pPr>
            <w:ins w:id="408" w:author="Lena Schill" w:date="2022-06-17T18:37:00Z">
              <w:r>
                <w:fldChar w:fldCharType="begin"/>
              </w:r>
              <w:r>
                <w:instrText xml:space="preserve"> HYPERLINK "</w:instrText>
              </w:r>
            </w:ins>
            <w:ins w:id="409" w:author="Lena Schill" w:date="2022-06-17T18:36:00Z">
              <w:r w:rsidRPr="000460B8">
                <w:instrText>https://gitlab.oth-regensburg.de/IM/SWP_IM4/swp_sose22/team-2/-/tree/Prototyp</w:instrText>
              </w:r>
            </w:ins>
            <w:ins w:id="410" w:author="Lena Schill" w:date="2022-06-17T18:37:00Z">
              <w:r>
                <w:instrText xml:space="preserve">" </w:instrText>
              </w:r>
              <w:r>
                <w:fldChar w:fldCharType="separate"/>
              </w:r>
            </w:ins>
            <w:ins w:id="411" w:author="Lena Schill" w:date="2022-06-17T18:36:00Z">
              <w:r w:rsidRPr="00AC33A5">
                <w:rPr>
                  <w:rStyle w:val="Hyperlink"/>
                </w:rPr>
                <w:t>https://gitlab.oth-regensburg.de/IM/SWP_IM4/swp_sose22/team-2/-/tree/Prototyp</w:t>
              </w:r>
            </w:ins>
            <w:ins w:id="412" w:author="Lena Schill" w:date="2022-06-17T18:37:00Z">
              <w:r>
                <w:fldChar w:fldCharType="end"/>
              </w:r>
            </w:ins>
          </w:p>
        </w:tc>
      </w:tr>
    </w:tbl>
    <w:p w14:paraId="7A1F2378" w14:textId="77777777" w:rsidR="001F2C48" w:rsidRDefault="001F2C48"/>
    <w:sectPr w:rsidR="001F2C48">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040A4" w14:textId="77777777" w:rsidR="00E67E3D" w:rsidRDefault="00E67E3D">
      <w:pPr>
        <w:spacing w:line="240" w:lineRule="auto"/>
      </w:pPr>
      <w:r>
        <w:separator/>
      </w:r>
    </w:p>
  </w:endnote>
  <w:endnote w:type="continuationSeparator" w:id="0">
    <w:p w14:paraId="729BA932" w14:textId="77777777" w:rsidR="00E67E3D" w:rsidRDefault="00E67E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3AFA5" w14:textId="77777777" w:rsidR="0002217C" w:rsidRDefault="00AE1D09">
    <w:pPr>
      <w:jc w:val="right"/>
    </w:pPr>
    <w:r>
      <w:fldChar w:fldCharType="begin"/>
    </w:r>
    <w:r>
      <w:instrText>PAGE</w:instrText>
    </w:r>
    <w:r w:rsidR="00BD6F7E">
      <w:fldChar w:fldCharType="separate"/>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AE320" w14:textId="77777777" w:rsidR="0002217C" w:rsidRDefault="0002217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A9ACE" w14:textId="77777777" w:rsidR="0002217C" w:rsidRDefault="00AE1D09">
    <w:pPr>
      <w:ind w:hanging="425"/>
    </w:pPr>
    <w:r>
      <w:fldChar w:fldCharType="begin"/>
    </w:r>
    <w:r>
      <w:instrText>PAGE</w:instrText>
    </w:r>
    <w:r>
      <w:fldChar w:fldCharType="separate"/>
    </w:r>
    <w:r w:rsidR="00E0532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FC7A7" w14:textId="77777777" w:rsidR="00E67E3D" w:rsidRDefault="00E67E3D">
      <w:pPr>
        <w:spacing w:line="240" w:lineRule="auto"/>
      </w:pPr>
      <w:r>
        <w:separator/>
      </w:r>
    </w:p>
  </w:footnote>
  <w:footnote w:type="continuationSeparator" w:id="0">
    <w:p w14:paraId="680B832D" w14:textId="77777777" w:rsidR="00E67E3D" w:rsidRDefault="00E67E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114C4"/>
    <w:multiLevelType w:val="multilevel"/>
    <w:tmpl w:val="989E7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1A5C90"/>
    <w:multiLevelType w:val="multilevel"/>
    <w:tmpl w:val="B8DEA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33921914">
    <w:abstractNumId w:val="0"/>
  </w:num>
  <w:num w:numId="2" w16cid:durableId="23717522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na Schill">
    <w15:presenceInfo w15:providerId="None" w15:userId="Lena Schi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17C"/>
    <w:rsid w:val="0002217C"/>
    <w:rsid w:val="000460B8"/>
    <w:rsid w:val="000651C9"/>
    <w:rsid w:val="000823BC"/>
    <w:rsid w:val="00097FEC"/>
    <w:rsid w:val="000A0DF2"/>
    <w:rsid w:val="000C38DD"/>
    <w:rsid w:val="000E1220"/>
    <w:rsid w:val="001212FB"/>
    <w:rsid w:val="001B397D"/>
    <w:rsid w:val="001F2C48"/>
    <w:rsid w:val="001F357F"/>
    <w:rsid w:val="00204FB3"/>
    <w:rsid w:val="00297FC9"/>
    <w:rsid w:val="0030512A"/>
    <w:rsid w:val="003D3CBF"/>
    <w:rsid w:val="003D621D"/>
    <w:rsid w:val="003D737E"/>
    <w:rsid w:val="00453A87"/>
    <w:rsid w:val="00624442"/>
    <w:rsid w:val="00657EA5"/>
    <w:rsid w:val="00737224"/>
    <w:rsid w:val="00772601"/>
    <w:rsid w:val="007C400D"/>
    <w:rsid w:val="007C7EE7"/>
    <w:rsid w:val="0083640B"/>
    <w:rsid w:val="0084020A"/>
    <w:rsid w:val="00872A50"/>
    <w:rsid w:val="00A13BF6"/>
    <w:rsid w:val="00A613B5"/>
    <w:rsid w:val="00A954FB"/>
    <w:rsid w:val="00AE1D09"/>
    <w:rsid w:val="00B05D73"/>
    <w:rsid w:val="00B25274"/>
    <w:rsid w:val="00BD6F7E"/>
    <w:rsid w:val="00BE1259"/>
    <w:rsid w:val="00C03130"/>
    <w:rsid w:val="00C2577C"/>
    <w:rsid w:val="00CF589C"/>
    <w:rsid w:val="00DF5781"/>
    <w:rsid w:val="00E0532F"/>
    <w:rsid w:val="00E67E3D"/>
    <w:rsid w:val="00EC6C7E"/>
    <w:rsid w:val="00F04C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2A70399"/>
  <w15:docId w15:val="{0A906C77-78CB-4A49-89E6-762DD7499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Absatz-Standardschriftart"/>
    <w:uiPriority w:val="99"/>
    <w:unhideWhenUsed/>
    <w:rsid w:val="0084020A"/>
    <w:rPr>
      <w:color w:val="0000FF" w:themeColor="hyperlink"/>
      <w:u w:val="single"/>
    </w:rPr>
  </w:style>
  <w:style w:type="character" w:styleId="NichtaufgelsteErwhnung">
    <w:name w:val="Unresolved Mention"/>
    <w:basedOn w:val="Absatz-Standardschriftart"/>
    <w:uiPriority w:val="99"/>
    <w:semiHidden/>
    <w:unhideWhenUsed/>
    <w:rsid w:val="0084020A"/>
    <w:rPr>
      <w:color w:val="605E5C"/>
      <w:shd w:val="clear" w:color="auto" w:fill="E1DFDD"/>
    </w:rPr>
  </w:style>
  <w:style w:type="paragraph" w:styleId="berarbeitung">
    <w:name w:val="Revision"/>
    <w:hidden/>
    <w:uiPriority w:val="99"/>
    <w:semiHidden/>
    <w:rsid w:val="00A13BF6"/>
    <w:pPr>
      <w:spacing w:line="240" w:lineRule="auto"/>
    </w:pPr>
  </w:style>
  <w:style w:type="table" w:styleId="Tabellenraster">
    <w:name w:val="Table Grid"/>
    <w:basedOn w:val="NormaleTabelle"/>
    <w:uiPriority w:val="39"/>
    <w:rsid w:val="001F2C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A613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FB56CE2C5B492A418DACC217664A62E1" ma:contentTypeVersion="2" ma:contentTypeDescription="Ein neues Dokument erstellen." ma:contentTypeScope="" ma:versionID="5d3522a4d1dd3d9919f79a94df322d6a">
  <xsd:schema xmlns:xsd="http://www.w3.org/2001/XMLSchema" xmlns:xs="http://www.w3.org/2001/XMLSchema" xmlns:p="http://schemas.microsoft.com/office/2006/metadata/properties" xmlns:ns3="ce1d97c7-8369-4b5e-9da2-26b4952001ab" targetNamespace="http://schemas.microsoft.com/office/2006/metadata/properties" ma:root="true" ma:fieldsID="9c9f36aac2898acf4e1aa51853833b7d" ns3:_="">
    <xsd:import namespace="ce1d97c7-8369-4b5e-9da2-26b4952001a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1d97c7-8369-4b5e-9da2-26b4952001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58F0FD-435F-4FCF-A546-68F2EDDF0337}">
  <ds:schemaRefs>
    <ds:schemaRef ds:uri="http://schemas.openxmlformats.org/officeDocument/2006/bibliography"/>
  </ds:schemaRefs>
</ds:datastoreItem>
</file>

<file path=customXml/itemProps2.xml><?xml version="1.0" encoding="utf-8"?>
<ds:datastoreItem xmlns:ds="http://schemas.openxmlformats.org/officeDocument/2006/customXml" ds:itemID="{3C8A93DF-4E31-4F33-8731-CC55E81CFD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1d97c7-8369-4b5e-9da2-26b4952001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8CB62C-D7FC-47CB-B65F-80C00E3FB772}">
  <ds:schemaRefs>
    <ds:schemaRef ds:uri="http://schemas.microsoft.com/sharepoint/v3/contenttype/forms"/>
  </ds:schemaRefs>
</ds:datastoreItem>
</file>

<file path=customXml/itemProps4.xml><?xml version="1.0" encoding="utf-8"?>
<ds:datastoreItem xmlns:ds="http://schemas.openxmlformats.org/officeDocument/2006/customXml" ds:itemID="{C95AEF3D-444F-48CC-AE57-63C0A1DEB1C5}">
  <ds:schemaRefs>
    <ds:schemaRef ds:uri="http://schemas.microsoft.com/office/2006/metadata/properties"/>
    <ds:schemaRef ds:uri="http://schemas.microsoft.com/office/infopath/2007/PartnerControls"/>
    <ds:schemaRef ds:uri="http://purl.org/dc/elements/1.1/"/>
    <ds:schemaRef ds:uri="http://purl.org/dc/dcmitype/"/>
    <ds:schemaRef ds:uri="http://schemas.openxmlformats.org/package/2006/metadata/core-properties"/>
    <ds:schemaRef ds:uri="http://purl.org/dc/terms/"/>
    <ds:schemaRef ds:uri="http://schemas.microsoft.com/office/2006/documentManagement/types"/>
    <ds:schemaRef ds:uri="ce1d97c7-8369-4b5e-9da2-26b4952001ab"/>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1772</Words>
  <Characters>11170</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Schill</dc:creator>
  <cp:keywords/>
  <dc:description/>
  <cp:lastModifiedBy>Lena Schill</cp:lastModifiedBy>
  <cp:revision>2</cp:revision>
  <dcterms:created xsi:type="dcterms:W3CDTF">2022-06-18T08:26:00Z</dcterms:created>
  <dcterms:modified xsi:type="dcterms:W3CDTF">2022-06-18T08:26:00Z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0x010100FB56CE2C5B492A418DACC217664A62E1</vt:lpwstr>
  </property>
</Properties>
</file>